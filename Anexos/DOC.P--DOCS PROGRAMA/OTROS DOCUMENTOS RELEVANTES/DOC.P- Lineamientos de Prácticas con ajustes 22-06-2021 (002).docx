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99EA" w14:textId="77777777" w:rsidR="00933ED3" w:rsidRPr="00094BE1" w:rsidRDefault="00933ED3" w:rsidP="00933ED3">
      <w:pPr>
        <w:jc w:val="center"/>
        <w:rPr>
          <w:rFonts w:ascii="Arial" w:hAnsi="Arial" w:cs="Arial"/>
          <w:b/>
        </w:rPr>
      </w:pPr>
      <w:r w:rsidRPr="00094BE1">
        <w:rPr>
          <w:rFonts w:ascii="Arial" w:hAnsi="Arial" w:cs="Arial"/>
          <w:b/>
        </w:rPr>
        <w:t>LINEAMIENTOS DE LAS PRÁCTICAS UNIVERSITARIAS</w:t>
      </w:r>
    </w:p>
    <w:p w14:paraId="483E7788" w14:textId="77777777" w:rsidR="0092453A" w:rsidRPr="00094BE1" w:rsidRDefault="0092453A" w:rsidP="00A65B49">
      <w:pPr>
        <w:pStyle w:val="TtuloTDC"/>
        <w:jc w:val="center"/>
        <w:rPr>
          <w:rFonts w:ascii="Arial" w:hAnsi="Arial" w:cs="Arial"/>
          <w:b/>
          <w:color w:val="auto"/>
          <w:sz w:val="24"/>
          <w:szCs w:val="24"/>
        </w:rPr>
      </w:pPr>
      <w:r w:rsidRPr="00094BE1">
        <w:rPr>
          <w:rFonts w:ascii="Arial" w:hAnsi="Arial" w:cs="Arial"/>
          <w:b/>
          <w:color w:val="auto"/>
          <w:sz w:val="24"/>
          <w:szCs w:val="24"/>
          <w:lang w:val="es-ES"/>
        </w:rPr>
        <w:t>Contenido</w:t>
      </w:r>
    </w:p>
    <w:p w14:paraId="2951B9F8" w14:textId="37AFB9A9" w:rsidR="006F203A" w:rsidRPr="00094BE1" w:rsidRDefault="0092453A">
      <w:pPr>
        <w:pStyle w:val="TDC1"/>
        <w:rPr>
          <w:rFonts w:asciiTheme="minorHAnsi" w:eastAsiaTheme="minorEastAsia" w:hAnsiTheme="minorHAnsi" w:cstheme="minorBidi"/>
          <w:noProof/>
          <w:sz w:val="22"/>
          <w:szCs w:val="22"/>
          <w:lang w:val="es-CO" w:eastAsia="es-CO"/>
        </w:rPr>
      </w:pPr>
      <w:r w:rsidRPr="00094BE1">
        <w:fldChar w:fldCharType="begin"/>
      </w:r>
      <w:r w:rsidRPr="00094BE1">
        <w:instrText xml:space="preserve"> TOC \o "1-3" \h \z \u </w:instrText>
      </w:r>
      <w:r w:rsidRPr="00094BE1">
        <w:fldChar w:fldCharType="separate"/>
      </w:r>
      <w:hyperlink w:anchor="_Toc66287934" w:history="1">
        <w:r w:rsidR="006F203A" w:rsidRPr="00094BE1">
          <w:rPr>
            <w:rStyle w:val="Hipervnculo"/>
            <w:noProof/>
            <w:color w:val="auto"/>
          </w:rPr>
          <w:t>Introducción</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_Toc66287934 \h </w:instrText>
        </w:r>
        <w:r w:rsidR="006F203A" w:rsidRPr="00094BE1">
          <w:rPr>
            <w:noProof/>
            <w:webHidden/>
          </w:rPr>
        </w:r>
        <w:r w:rsidR="006F203A" w:rsidRPr="00094BE1">
          <w:rPr>
            <w:noProof/>
            <w:webHidden/>
          </w:rPr>
          <w:fldChar w:fldCharType="separate"/>
        </w:r>
        <w:r w:rsidR="006F203A" w:rsidRPr="00094BE1">
          <w:rPr>
            <w:noProof/>
            <w:webHidden/>
          </w:rPr>
          <w:t>2</w:t>
        </w:r>
        <w:r w:rsidR="006F203A" w:rsidRPr="00094BE1">
          <w:rPr>
            <w:noProof/>
            <w:webHidden/>
          </w:rPr>
          <w:fldChar w:fldCharType="end"/>
        </w:r>
      </w:hyperlink>
    </w:p>
    <w:p w14:paraId="3F5823F4" w14:textId="30D3D1B8" w:rsidR="006F203A" w:rsidRPr="00094BE1" w:rsidRDefault="004935FF">
      <w:pPr>
        <w:pStyle w:val="TDC1"/>
        <w:rPr>
          <w:rFonts w:asciiTheme="minorHAnsi" w:eastAsiaTheme="minorEastAsia" w:hAnsiTheme="minorHAnsi" w:cstheme="minorBidi"/>
          <w:noProof/>
          <w:sz w:val="22"/>
          <w:szCs w:val="22"/>
          <w:lang w:val="es-CO" w:eastAsia="es-CO"/>
        </w:rPr>
      </w:pPr>
      <w:hyperlink w:anchor="_Toc66287935" w:history="1">
        <w:r w:rsidR="006F203A" w:rsidRPr="00094BE1">
          <w:rPr>
            <w:rStyle w:val="Hipervnculo"/>
            <w:noProof/>
            <w:color w:val="auto"/>
          </w:rPr>
          <w:t>Antecedentes: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_Toc66287935 \h </w:instrText>
        </w:r>
        <w:r w:rsidR="006F203A" w:rsidRPr="00094BE1">
          <w:rPr>
            <w:noProof/>
            <w:webHidden/>
          </w:rPr>
        </w:r>
        <w:r w:rsidR="006F203A" w:rsidRPr="00094BE1">
          <w:rPr>
            <w:noProof/>
            <w:webHidden/>
          </w:rPr>
          <w:fldChar w:fldCharType="separate"/>
        </w:r>
        <w:r w:rsidR="006F203A" w:rsidRPr="00094BE1">
          <w:rPr>
            <w:noProof/>
            <w:webHidden/>
          </w:rPr>
          <w:t>3</w:t>
        </w:r>
        <w:r w:rsidR="006F203A" w:rsidRPr="00094BE1">
          <w:rPr>
            <w:noProof/>
            <w:webHidden/>
          </w:rPr>
          <w:fldChar w:fldCharType="end"/>
        </w:r>
      </w:hyperlink>
    </w:p>
    <w:p w14:paraId="33681EB5" w14:textId="004A0B01" w:rsidR="006F203A" w:rsidRPr="00094BE1" w:rsidRDefault="004935FF">
      <w:pPr>
        <w:pStyle w:val="TDC1"/>
        <w:rPr>
          <w:rFonts w:asciiTheme="minorHAnsi" w:eastAsiaTheme="minorEastAsia" w:hAnsiTheme="minorHAnsi" w:cstheme="minorBidi"/>
          <w:noProof/>
          <w:sz w:val="22"/>
          <w:szCs w:val="22"/>
          <w:lang w:val="es-CO" w:eastAsia="es-CO"/>
        </w:rPr>
      </w:pPr>
      <w:hyperlink w:anchor="_Toc66287936" w:history="1">
        <w:r w:rsidR="006F203A" w:rsidRPr="00094BE1">
          <w:rPr>
            <w:rStyle w:val="Hipervnculo"/>
            <w:noProof/>
            <w:color w:val="auto"/>
          </w:rPr>
          <w:t>Generalidades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_Toc66287936 \h </w:instrText>
        </w:r>
        <w:r w:rsidR="006F203A" w:rsidRPr="00094BE1">
          <w:rPr>
            <w:noProof/>
            <w:webHidden/>
          </w:rPr>
        </w:r>
        <w:r w:rsidR="006F203A" w:rsidRPr="00094BE1">
          <w:rPr>
            <w:noProof/>
            <w:webHidden/>
          </w:rPr>
          <w:fldChar w:fldCharType="separate"/>
        </w:r>
        <w:r w:rsidR="006F203A" w:rsidRPr="00094BE1">
          <w:rPr>
            <w:noProof/>
            <w:webHidden/>
          </w:rPr>
          <w:t>3</w:t>
        </w:r>
        <w:r w:rsidR="006F203A" w:rsidRPr="00094BE1">
          <w:rPr>
            <w:noProof/>
            <w:webHidden/>
          </w:rPr>
          <w:fldChar w:fldCharType="end"/>
        </w:r>
      </w:hyperlink>
    </w:p>
    <w:p w14:paraId="3C6EE224" w14:textId="32DE72DF" w:rsidR="006F203A" w:rsidRPr="00094BE1" w:rsidRDefault="004935FF">
      <w:pPr>
        <w:pStyle w:val="TDC2"/>
        <w:tabs>
          <w:tab w:val="left" w:pos="880"/>
        </w:tabs>
        <w:rPr>
          <w:rFonts w:asciiTheme="minorHAnsi" w:eastAsiaTheme="minorEastAsia" w:hAnsiTheme="minorHAnsi" w:cstheme="minorBidi"/>
          <w:noProof/>
          <w:sz w:val="22"/>
          <w:szCs w:val="22"/>
          <w:lang w:val="es-CO" w:eastAsia="es-CO"/>
        </w:rPr>
      </w:pPr>
      <w:hyperlink w:anchor="_Toc66287937" w:history="1">
        <w:r w:rsidR="006F203A" w:rsidRPr="00094BE1">
          <w:rPr>
            <w:rStyle w:val="Hipervnculo"/>
            <w:rFonts w:ascii="Arial" w:hAnsi="Arial" w:cs="Arial"/>
            <w:noProof/>
            <w:color w:val="auto"/>
          </w:rPr>
          <w:t>1.</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rFonts w:ascii="Arial" w:hAnsi="Arial" w:cs="Arial"/>
            <w:noProof/>
            <w:color w:val="auto"/>
          </w:rPr>
          <w:t>Propósito</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_Toc66287937 \h </w:instrText>
        </w:r>
        <w:r w:rsidR="006F203A" w:rsidRPr="00094BE1">
          <w:rPr>
            <w:noProof/>
            <w:webHidden/>
          </w:rPr>
        </w:r>
        <w:r w:rsidR="006F203A" w:rsidRPr="00094BE1">
          <w:rPr>
            <w:noProof/>
            <w:webHidden/>
          </w:rPr>
          <w:fldChar w:fldCharType="separate"/>
        </w:r>
        <w:r w:rsidR="006F203A" w:rsidRPr="00094BE1">
          <w:rPr>
            <w:noProof/>
            <w:webHidden/>
          </w:rPr>
          <w:t>3</w:t>
        </w:r>
        <w:r w:rsidR="006F203A" w:rsidRPr="00094BE1">
          <w:rPr>
            <w:noProof/>
            <w:webHidden/>
          </w:rPr>
          <w:fldChar w:fldCharType="end"/>
        </w:r>
      </w:hyperlink>
    </w:p>
    <w:p w14:paraId="04E6577F" w14:textId="68F91231" w:rsidR="006F203A" w:rsidRPr="00094BE1" w:rsidRDefault="004935FF">
      <w:pPr>
        <w:pStyle w:val="TDC2"/>
        <w:tabs>
          <w:tab w:val="left" w:pos="880"/>
        </w:tabs>
        <w:rPr>
          <w:rFonts w:asciiTheme="minorHAnsi" w:eastAsiaTheme="minorEastAsia" w:hAnsiTheme="minorHAnsi" w:cstheme="minorBidi"/>
          <w:noProof/>
          <w:sz w:val="22"/>
          <w:szCs w:val="22"/>
          <w:lang w:val="es-CO" w:eastAsia="es-CO"/>
        </w:rPr>
      </w:pPr>
      <w:hyperlink w:anchor="_Toc66287938" w:history="1">
        <w:r w:rsidR="006F203A" w:rsidRPr="00094BE1">
          <w:rPr>
            <w:rStyle w:val="Hipervnculo"/>
            <w:rFonts w:ascii="Arial" w:hAnsi="Arial" w:cs="Arial"/>
            <w:noProof/>
            <w:color w:val="auto"/>
          </w:rPr>
          <w:t>1.</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rFonts w:ascii="Arial" w:hAnsi="Arial" w:cs="Arial"/>
            <w:noProof/>
            <w:color w:val="auto"/>
          </w:rPr>
          <w:t>Definiciones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_Toc66287938 \h </w:instrText>
        </w:r>
        <w:r w:rsidR="006F203A" w:rsidRPr="00094BE1">
          <w:rPr>
            <w:noProof/>
            <w:webHidden/>
          </w:rPr>
        </w:r>
        <w:r w:rsidR="006F203A" w:rsidRPr="00094BE1">
          <w:rPr>
            <w:noProof/>
            <w:webHidden/>
          </w:rPr>
          <w:fldChar w:fldCharType="separate"/>
        </w:r>
        <w:r w:rsidR="006F203A" w:rsidRPr="00094BE1">
          <w:rPr>
            <w:noProof/>
            <w:webHidden/>
          </w:rPr>
          <w:t>4</w:t>
        </w:r>
        <w:r w:rsidR="006F203A" w:rsidRPr="00094BE1">
          <w:rPr>
            <w:noProof/>
            <w:webHidden/>
          </w:rPr>
          <w:fldChar w:fldCharType="end"/>
        </w:r>
      </w:hyperlink>
    </w:p>
    <w:p w14:paraId="13B76381" w14:textId="77980B3A" w:rsidR="006F203A" w:rsidRPr="00094BE1" w:rsidRDefault="004935FF">
      <w:pPr>
        <w:pStyle w:val="TDC2"/>
        <w:tabs>
          <w:tab w:val="left" w:pos="880"/>
        </w:tabs>
        <w:rPr>
          <w:rFonts w:asciiTheme="minorHAnsi" w:eastAsiaTheme="minorEastAsia" w:hAnsiTheme="minorHAnsi" w:cstheme="minorBidi"/>
          <w:noProof/>
          <w:sz w:val="22"/>
          <w:szCs w:val="22"/>
          <w:lang w:val="es-CO" w:eastAsia="es-CO"/>
        </w:rPr>
      </w:pPr>
      <w:hyperlink w:anchor="_Toc66287939" w:history="1">
        <w:r w:rsidR="006F203A" w:rsidRPr="00094BE1">
          <w:rPr>
            <w:rStyle w:val="Hipervnculo"/>
            <w:rFonts w:ascii="Arial" w:hAnsi="Arial" w:cs="Arial"/>
            <w:noProof/>
            <w:color w:val="auto"/>
          </w:rPr>
          <w:t>2.</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rFonts w:ascii="Arial" w:hAnsi="Arial" w:cs="Arial"/>
            <w:noProof/>
            <w:color w:val="auto"/>
          </w:rPr>
          <w:t>Objetivos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_Toc66287939 \h </w:instrText>
        </w:r>
        <w:r w:rsidR="006F203A" w:rsidRPr="00094BE1">
          <w:rPr>
            <w:noProof/>
            <w:webHidden/>
          </w:rPr>
        </w:r>
        <w:r w:rsidR="006F203A" w:rsidRPr="00094BE1">
          <w:rPr>
            <w:noProof/>
            <w:webHidden/>
          </w:rPr>
          <w:fldChar w:fldCharType="separate"/>
        </w:r>
        <w:r w:rsidR="006F203A" w:rsidRPr="00094BE1">
          <w:rPr>
            <w:noProof/>
            <w:webHidden/>
          </w:rPr>
          <w:t>5</w:t>
        </w:r>
        <w:r w:rsidR="006F203A" w:rsidRPr="00094BE1">
          <w:rPr>
            <w:noProof/>
            <w:webHidden/>
          </w:rPr>
          <w:fldChar w:fldCharType="end"/>
        </w:r>
      </w:hyperlink>
    </w:p>
    <w:p w14:paraId="7D710076" w14:textId="4A3C2E22"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40" w:history="1">
        <w:r w:rsidR="006F203A" w:rsidRPr="00094BE1">
          <w:rPr>
            <w:rStyle w:val="Hipervnculo"/>
            <w:rFonts w:ascii="Arial" w:hAnsi="Arial" w:cs="Arial"/>
            <w:b/>
            <w:bCs/>
            <w:noProof/>
            <w:color w:val="auto"/>
          </w:rPr>
          <w:t>Objetivos de las Prácticas Universitarias para el estudiante:</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_Toc66287940 \h </w:instrText>
        </w:r>
        <w:r w:rsidR="006F203A" w:rsidRPr="00094BE1">
          <w:rPr>
            <w:noProof/>
            <w:webHidden/>
          </w:rPr>
        </w:r>
        <w:r w:rsidR="006F203A" w:rsidRPr="00094BE1">
          <w:rPr>
            <w:noProof/>
            <w:webHidden/>
          </w:rPr>
          <w:fldChar w:fldCharType="separate"/>
        </w:r>
        <w:r w:rsidR="006F203A" w:rsidRPr="00094BE1">
          <w:rPr>
            <w:noProof/>
            <w:webHidden/>
          </w:rPr>
          <w:t>5</w:t>
        </w:r>
        <w:r w:rsidR="006F203A" w:rsidRPr="00094BE1">
          <w:rPr>
            <w:noProof/>
            <w:webHidden/>
          </w:rPr>
          <w:fldChar w:fldCharType="end"/>
        </w:r>
      </w:hyperlink>
    </w:p>
    <w:p w14:paraId="732B9C56" w14:textId="47014B63"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41" w:history="1">
        <w:r w:rsidR="006F203A" w:rsidRPr="00094BE1">
          <w:rPr>
            <w:rStyle w:val="Hipervnculo"/>
            <w:rFonts w:ascii="Arial" w:hAnsi="Arial" w:cs="Arial"/>
            <w:b/>
            <w:bCs/>
            <w:noProof/>
            <w:color w:val="auto"/>
          </w:rPr>
          <w:t>Objetivos de las Prácticas Universitarias para las unidades académicas: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_Toc66287941 \h </w:instrText>
        </w:r>
        <w:r w:rsidR="006F203A" w:rsidRPr="00094BE1">
          <w:rPr>
            <w:noProof/>
            <w:webHidden/>
          </w:rPr>
        </w:r>
        <w:r w:rsidR="006F203A" w:rsidRPr="00094BE1">
          <w:rPr>
            <w:noProof/>
            <w:webHidden/>
          </w:rPr>
          <w:fldChar w:fldCharType="separate"/>
        </w:r>
        <w:r w:rsidR="006F203A" w:rsidRPr="00094BE1">
          <w:rPr>
            <w:noProof/>
            <w:webHidden/>
          </w:rPr>
          <w:t>5</w:t>
        </w:r>
        <w:r w:rsidR="006F203A" w:rsidRPr="00094BE1">
          <w:rPr>
            <w:noProof/>
            <w:webHidden/>
          </w:rPr>
          <w:fldChar w:fldCharType="end"/>
        </w:r>
      </w:hyperlink>
    </w:p>
    <w:p w14:paraId="6B19779D" w14:textId="51F47465"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42" w:history="1">
        <w:r w:rsidR="006F203A" w:rsidRPr="00094BE1">
          <w:rPr>
            <w:rStyle w:val="Hipervnculo"/>
            <w:rFonts w:ascii="Arial" w:hAnsi="Arial" w:cs="Arial"/>
            <w:b/>
            <w:bCs/>
            <w:noProof/>
            <w:color w:val="auto"/>
          </w:rPr>
          <w:t>Objetivos de las Prácticas Universitarias para la organización:</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_Toc66287942 \h </w:instrText>
        </w:r>
        <w:r w:rsidR="006F203A" w:rsidRPr="00094BE1">
          <w:rPr>
            <w:noProof/>
            <w:webHidden/>
          </w:rPr>
        </w:r>
        <w:r w:rsidR="006F203A" w:rsidRPr="00094BE1">
          <w:rPr>
            <w:noProof/>
            <w:webHidden/>
          </w:rPr>
          <w:fldChar w:fldCharType="separate"/>
        </w:r>
        <w:r w:rsidR="006F203A" w:rsidRPr="00094BE1">
          <w:rPr>
            <w:noProof/>
            <w:webHidden/>
          </w:rPr>
          <w:t>6</w:t>
        </w:r>
        <w:r w:rsidR="006F203A" w:rsidRPr="00094BE1">
          <w:rPr>
            <w:noProof/>
            <w:webHidden/>
          </w:rPr>
          <w:fldChar w:fldCharType="end"/>
        </w:r>
      </w:hyperlink>
    </w:p>
    <w:p w14:paraId="4B0EC349" w14:textId="3E6BDC89" w:rsidR="006F203A" w:rsidRPr="00094BE1" w:rsidRDefault="004935FF">
      <w:pPr>
        <w:pStyle w:val="TDC2"/>
        <w:tabs>
          <w:tab w:val="left" w:pos="660"/>
        </w:tabs>
        <w:rPr>
          <w:rFonts w:asciiTheme="minorHAnsi" w:eastAsiaTheme="minorEastAsia" w:hAnsiTheme="minorHAnsi" w:cstheme="minorBidi"/>
          <w:noProof/>
          <w:sz w:val="22"/>
          <w:szCs w:val="22"/>
          <w:lang w:val="es-CO" w:eastAsia="es-CO"/>
        </w:rPr>
      </w:pPr>
      <w:hyperlink w:anchor="_Toc66287943" w:history="1">
        <w:r w:rsidR="006F203A" w:rsidRPr="00094BE1">
          <w:rPr>
            <w:rStyle w:val="Hipervnculo"/>
            <w:noProof/>
            <w:color w:val="auto"/>
          </w:rPr>
          <w:t>3.</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noProof/>
            <w:color w:val="auto"/>
          </w:rPr>
          <w:t>ACTORES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_Toc66287943 \h </w:instrText>
        </w:r>
        <w:r w:rsidR="006F203A" w:rsidRPr="00094BE1">
          <w:rPr>
            <w:noProof/>
            <w:webHidden/>
          </w:rPr>
        </w:r>
        <w:r w:rsidR="006F203A" w:rsidRPr="00094BE1">
          <w:rPr>
            <w:noProof/>
            <w:webHidden/>
          </w:rPr>
          <w:fldChar w:fldCharType="separate"/>
        </w:r>
        <w:r w:rsidR="006F203A" w:rsidRPr="00094BE1">
          <w:rPr>
            <w:noProof/>
            <w:webHidden/>
          </w:rPr>
          <w:t>6</w:t>
        </w:r>
        <w:r w:rsidR="006F203A" w:rsidRPr="00094BE1">
          <w:rPr>
            <w:noProof/>
            <w:webHidden/>
          </w:rPr>
          <w:fldChar w:fldCharType="end"/>
        </w:r>
      </w:hyperlink>
    </w:p>
    <w:p w14:paraId="1066AE19" w14:textId="42607AC7" w:rsidR="006F203A" w:rsidRPr="00094BE1" w:rsidRDefault="004935FF">
      <w:pPr>
        <w:pStyle w:val="TDC3"/>
        <w:tabs>
          <w:tab w:val="right" w:leader="dot" w:pos="8828"/>
        </w:tabs>
        <w:rPr>
          <w:rFonts w:asciiTheme="minorHAnsi" w:eastAsiaTheme="minorEastAsia" w:hAnsiTheme="minorHAnsi" w:cstheme="minorBidi"/>
          <w:noProof/>
          <w:sz w:val="22"/>
          <w:szCs w:val="22"/>
          <w:lang w:val="es-CO" w:eastAsia="es-CO"/>
        </w:rPr>
      </w:pPr>
      <w:hyperlink w:anchor="_Toc66287944" w:history="1">
        <w:r w:rsidR="006F203A" w:rsidRPr="00094BE1">
          <w:rPr>
            <w:rStyle w:val="Hipervnculo"/>
            <w:rFonts w:ascii="Arial" w:hAnsi="Arial" w:cs="Arial"/>
            <w:b/>
            <w:noProof/>
            <w:color w:val="auto"/>
          </w:rPr>
          <w:t>Practicante:</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_Toc66287944 \h </w:instrText>
        </w:r>
        <w:r w:rsidR="006F203A" w:rsidRPr="00094BE1">
          <w:rPr>
            <w:noProof/>
            <w:webHidden/>
          </w:rPr>
        </w:r>
        <w:r w:rsidR="006F203A" w:rsidRPr="00094BE1">
          <w:rPr>
            <w:noProof/>
            <w:webHidden/>
          </w:rPr>
          <w:fldChar w:fldCharType="separate"/>
        </w:r>
        <w:r w:rsidR="006F203A" w:rsidRPr="00094BE1">
          <w:rPr>
            <w:noProof/>
            <w:webHidden/>
          </w:rPr>
          <w:t>6</w:t>
        </w:r>
        <w:r w:rsidR="006F203A" w:rsidRPr="00094BE1">
          <w:rPr>
            <w:noProof/>
            <w:webHidden/>
          </w:rPr>
          <w:fldChar w:fldCharType="end"/>
        </w:r>
      </w:hyperlink>
    </w:p>
    <w:p w14:paraId="4E31C21C" w14:textId="2F1D00CD" w:rsidR="006F203A" w:rsidRPr="00094BE1" w:rsidRDefault="004935FF">
      <w:pPr>
        <w:pStyle w:val="TDC3"/>
        <w:tabs>
          <w:tab w:val="right" w:leader="dot" w:pos="8828"/>
        </w:tabs>
        <w:rPr>
          <w:rFonts w:asciiTheme="minorHAnsi" w:eastAsiaTheme="minorEastAsia" w:hAnsiTheme="minorHAnsi" w:cstheme="minorBidi"/>
          <w:noProof/>
          <w:sz w:val="22"/>
          <w:szCs w:val="22"/>
          <w:lang w:val="es-CO" w:eastAsia="es-CO"/>
        </w:rPr>
      </w:pPr>
      <w:hyperlink w:anchor="_Toc66287945" w:history="1">
        <w:r w:rsidR="006F203A" w:rsidRPr="00094BE1">
          <w:rPr>
            <w:rStyle w:val="Hipervnculo"/>
            <w:rFonts w:ascii="Arial" w:hAnsi="Arial" w:cs="Arial"/>
            <w:b/>
            <w:noProof/>
            <w:color w:val="auto"/>
          </w:rPr>
          <w:t>Jefe de Práctica:</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_Toc66287945 \h </w:instrText>
        </w:r>
        <w:r w:rsidR="006F203A" w:rsidRPr="00094BE1">
          <w:rPr>
            <w:noProof/>
            <w:webHidden/>
          </w:rPr>
        </w:r>
        <w:r w:rsidR="006F203A" w:rsidRPr="00094BE1">
          <w:rPr>
            <w:noProof/>
            <w:webHidden/>
          </w:rPr>
          <w:fldChar w:fldCharType="separate"/>
        </w:r>
        <w:r w:rsidR="006F203A" w:rsidRPr="00094BE1">
          <w:rPr>
            <w:noProof/>
            <w:webHidden/>
          </w:rPr>
          <w:t>6</w:t>
        </w:r>
        <w:r w:rsidR="006F203A" w:rsidRPr="00094BE1">
          <w:rPr>
            <w:noProof/>
            <w:webHidden/>
          </w:rPr>
          <w:fldChar w:fldCharType="end"/>
        </w:r>
      </w:hyperlink>
    </w:p>
    <w:p w14:paraId="65F07B85" w14:textId="2BD925A0" w:rsidR="006F203A" w:rsidRPr="00094BE1" w:rsidRDefault="004935FF">
      <w:pPr>
        <w:pStyle w:val="TDC3"/>
        <w:tabs>
          <w:tab w:val="right" w:leader="dot" w:pos="8828"/>
        </w:tabs>
        <w:rPr>
          <w:rFonts w:asciiTheme="minorHAnsi" w:eastAsiaTheme="minorEastAsia" w:hAnsiTheme="minorHAnsi" w:cstheme="minorBidi"/>
          <w:noProof/>
          <w:sz w:val="22"/>
          <w:szCs w:val="22"/>
          <w:lang w:val="es-CO" w:eastAsia="es-CO"/>
        </w:rPr>
      </w:pPr>
      <w:hyperlink w:anchor="_Toc66287946" w:history="1">
        <w:r w:rsidR="006F203A" w:rsidRPr="00094BE1">
          <w:rPr>
            <w:rStyle w:val="Hipervnculo"/>
            <w:rFonts w:ascii="Arial" w:hAnsi="Arial" w:cs="Arial"/>
            <w:b/>
            <w:noProof/>
            <w:color w:val="auto"/>
          </w:rPr>
          <w:t>Monitor:</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_Toc66287946 \h </w:instrText>
        </w:r>
        <w:r w:rsidR="006F203A" w:rsidRPr="00094BE1">
          <w:rPr>
            <w:noProof/>
            <w:webHidden/>
          </w:rPr>
        </w:r>
        <w:r w:rsidR="006F203A" w:rsidRPr="00094BE1">
          <w:rPr>
            <w:noProof/>
            <w:webHidden/>
          </w:rPr>
          <w:fldChar w:fldCharType="separate"/>
        </w:r>
        <w:r w:rsidR="006F203A" w:rsidRPr="00094BE1">
          <w:rPr>
            <w:noProof/>
            <w:webHidden/>
          </w:rPr>
          <w:t>7</w:t>
        </w:r>
        <w:r w:rsidR="006F203A" w:rsidRPr="00094BE1">
          <w:rPr>
            <w:noProof/>
            <w:webHidden/>
          </w:rPr>
          <w:fldChar w:fldCharType="end"/>
        </w:r>
      </w:hyperlink>
    </w:p>
    <w:p w14:paraId="55BF84DE" w14:textId="146FAA5D" w:rsidR="006F203A" w:rsidRPr="00094BE1" w:rsidRDefault="004935FF">
      <w:pPr>
        <w:pStyle w:val="TDC3"/>
        <w:tabs>
          <w:tab w:val="right" w:leader="dot" w:pos="8828"/>
        </w:tabs>
        <w:rPr>
          <w:rFonts w:asciiTheme="minorHAnsi" w:eastAsiaTheme="minorEastAsia" w:hAnsiTheme="minorHAnsi" w:cstheme="minorBidi"/>
          <w:noProof/>
          <w:sz w:val="22"/>
          <w:szCs w:val="22"/>
          <w:lang w:val="es-CO" w:eastAsia="es-CO"/>
        </w:rPr>
      </w:pPr>
      <w:hyperlink w:anchor="_Toc66287947" w:history="1">
        <w:r w:rsidR="006F203A" w:rsidRPr="00094BE1">
          <w:rPr>
            <w:rStyle w:val="Hipervnculo"/>
            <w:rFonts w:ascii="Arial" w:hAnsi="Arial" w:cs="Arial"/>
            <w:b/>
            <w:noProof/>
            <w:color w:val="auto"/>
          </w:rPr>
          <w:t>Tutor:</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_Toc66287947 \h </w:instrText>
        </w:r>
        <w:r w:rsidR="006F203A" w:rsidRPr="00094BE1">
          <w:rPr>
            <w:noProof/>
            <w:webHidden/>
          </w:rPr>
        </w:r>
        <w:r w:rsidR="006F203A" w:rsidRPr="00094BE1">
          <w:rPr>
            <w:noProof/>
            <w:webHidden/>
          </w:rPr>
          <w:fldChar w:fldCharType="separate"/>
        </w:r>
        <w:r w:rsidR="006F203A" w:rsidRPr="00094BE1">
          <w:rPr>
            <w:noProof/>
            <w:webHidden/>
          </w:rPr>
          <w:t>7</w:t>
        </w:r>
        <w:r w:rsidR="006F203A" w:rsidRPr="00094BE1">
          <w:rPr>
            <w:noProof/>
            <w:webHidden/>
          </w:rPr>
          <w:fldChar w:fldCharType="end"/>
        </w:r>
      </w:hyperlink>
    </w:p>
    <w:p w14:paraId="2F59138A" w14:textId="75150493" w:rsidR="006F203A" w:rsidRPr="00094BE1" w:rsidRDefault="004935FF">
      <w:pPr>
        <w:pStyle w:val="TDC2"/>
        <w:tabs>
          <w:tab w:val="left" w:pos="880"/>
        </w:tabs>
        <w:rPr>
          <w:rFonts w:asciiTheme="minorHAnsi" w:eastAsiaTheme="minorEastAsia" w:hAnsiTheme="minorHAnsi" w:cstheme="minorBidi"/>
          <w:noProof/>
          <w:sz w:val="22"/>
          <w:szCs w:val="22"/>
          <w:lang w:val="es-CO" w:eastAsia="es-CO"/>
        </w:rPr>
      </w:pPr>
      <w:hyperlink w:anchor="_Toc66287948" w:history="1">
        <w:r w:rsidR="006F203A" w:rsidRPr="00094BE1">
          <w:rPr>
            <w:rStyle w:val="Hipervnculo"/>
            <w:rFonts w:ascii="Arial" w:hAnsi="Arial" w:cs="Arial"/>
            <w:noProof/>
            <w:color w:val="auto"/>
          </w:rPr>
          <w:t>4.</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rFonts w:ascii="Arial" w:hAnsi="Arial" w:cs="Arial"/>
            <w:noProof/>
            <w:color w:val="auto"/>
          </w:rPr>
          <w:t>Responsabilidades: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_Toc66287948 \h </w:instrText>
        </w:r>
        <w:r w:rsidR="006F203A" w:rsidRPr="00094BE1">
          <w:rPr>
            <w:noProof/>
            <w:webHidden/>
          </w:rPr>
        </w:r>
        <w:r w:rsidR="006F203A" w:rsidRPr="00094BE1">
          <w:rPr>
            <w:noProof/>
            <w:webHidden/>
          </w:rPr>
          <w:fldChar w:fldCharType="separate"/>
        </w:r>
        <w:r w:rsidR="006F203A" w:rsidRPr="00094BE1">
          <w:rPr>
            <w:noProof/>
            <w:webHidden/>
          </w:rPr>
          <w:t>7</w:t>
        </w:r>
        <w:r w:rsidR="006F203A" w:rsidRPr="00094BE1">
          <w:rPr>
            <w:noProof/>
            <w:webHidden/>
          </w:rPr>
          <w:fldChar w:fldCharType="end"/>
        </w:r>
      </w:hyperlink>
    </w:p>
    <w:p w14:paraId="074F5546" w14:textId="43D7E763"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49" w:history="1">
        <w:r w:rsidR="006F203A" w:rsidRPr="00094BE1">
          <w:rPr>
            <w:rStyle w:val="Hipervnculo"/>
            <w:rFonts w:ascii="Arial" w:hAnsi="Arial" w:cs="Arial"/>
            <w:noProof/>
            <w:color w:val="auto"/>
          </w:rPr>
          <w:t>Jefe de práctica:</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_Toc66287949 \h </w:instrText>
        </w:r>
        <w:r w:rsidR="006F203A" w:rsidRPr="00094BE1">
          <w:rPr>
            <w:noProof/>
            <w:webHidden/>
          </w:rPr>
        </w:r>
        <w:r w:rsidR="006F203A" w:rsidRPr="00094BE1">
          <w:rPr>
            <w:noProof/>
            <w:webHidden/>
          </w:rPr>
          <w:fldChar w:fldCharType="separate"/>
        </w:r>
        <w:r w:rsidR="006F203A" w:rsidRPr="00094BE1">
          <w:rPr>
            <w:noProof/>
            <w:webHidden/>
          </w:rPr>
          <w:t>7</w:t>
        </w:r>
        <w:r w:rsidR="006F203A" w:rsidRPr="00094BE1">
          <w:rPr>
            <w:noProof/>
            <w:webHidden/>
          </w:rPr>
          <w:fldChar w:fldCharType="end"/>
        </w:r>
      </w:hyperlink>
    </w:p>
    <w:p w14:paraId="0987247E" w14:textId="20D4A712"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50" w:history="1">
        <w:r w:rsidR="006F203A" w:rsidRPr="00094BE1">
          <w:rPr>
            <w:rStyle w:val="Hipervnculo"/>
            <w:rFonts w:ascii="Arial" w:hAnsi="Arial" w:cs="Arial"/>
            <w:noProof/>
            <w:color w:val="auto"/>
          </w:rPr>
          <w:t>Monitor de práctica:</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_Toc66287950 \h </w:instrText>
        </w:r>
        <w:r w:rsidR="006F203A" w:rsidRPr="00094BE1">
          <w:rPr>
            <w:noProof/>
            <w:webHidden/>
          </w:rPr>
        </w:r>
        <w:r w:rsidR="006F203A" w:rsidRPr="00094BE1">
          <w:rPr>
            <w:noProof/>
            <w:webHidden/>
          </w:rPr>
          <w:fldChar w:fldCharType="separate"/>
        </w:r>
        <w:r w:rsidR="006F203A" w:rsidRPr="00094BE1">
          <w:rPr>
            <w:noProof/>
            <w:webHidden/>
          </w:rPr>
          <w:t>8</w:t>
        </w:r>
        <w:r w:rsidR="006F203A" w:rsidRPr="00094BE1">
          <w:rPr>
            <w:noProof/>
            <w:webHidden/>
          </w:rPr>
          <w:fldChar w:fldCharType="end"/>
        </w:r>
      </w:hyperlink>
    </w:p>
    <w:p w14:paraId="208FA2E2" w14:textId="11B8AC0D"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51" w:history="1">
        <w:r w:rsidR="006F203A" w:rsidRPr="00094BE1">
          <w:rPr>
            <w:rStyle w:val="Hipervnculo"/>
            <w:rFonts w:ascii="Arial" w:hAnsi="Arial" w:cs="Arial"/>
            <w:noProof/>
            <w:color w:val="auto"/>
          </w:rPr>
          <w:t>Tutor</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_Toc66287951 \h </w:instrText>
        </w:r>
        <w:r w:rsidR="006F203A" w:rsidRPr="00094BE1">
          <w:rPr>
            <w:noProof/>
            <w:webHidden/>
          </w:rPr>
        </w:r>
        <w:r w:rsidR="006F203A" w:rsidRPr="00094BE1">
          <w:rPr>
            <w:noProof/>
            <w:webHidden/>
          </w:rPr>
          <w:fldChar w:fldCharType="separate"/>
        </w:r>
        <w:r w:rsidR="006F203A" w:rsidRPr="00094BE1">
          <w:rPr>
            <w:noProof/>
            <w:webHidden/>
          </w:rPr>
          <w:t>9</w:t>
        </w:r>
        <w:r w:rsidR="006F203A" w:rsidRPr="00094BE1">
          <w:rPr>
            <w:noProof/>
            <w:webHidden/>
          </w:rPr>
          <w:fldChar w:fldCharType="end"/>
        </w:r>
      </w:hyperlink>
    </w:p>
    <w:p w14:paraId="416878EA" w14:textId="0C4DE0BB"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52" w:history="1">
        <w:r w:rsidR="006F203A" w:rsidRPr="00094BE1">
          <w:rPr>
            <w:rStyle w:val="Hipervnculo"/>
            <w:rFonts w:ascii="Arial" w:hAnsi="Arial" w:cs="Arial"/>
            <w:noProof/>
            <w:color w:val="auto"/>
          </w:rPr>
          <w:t>Practicante</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_Toc66287952 \h </w:instrText>
        </w:r>
        <w:r w:rsidR="006F203A" w:rsidRPr="00094BE1">
          <w:rPr>
            <w:noProof/>
            <w:webHidden/>
          </w:rPr>
        </w:r>
        <w:r w:rsidR="006F203A" w:rsidRPr="00094BE1">
          <w:rPr>
            <w:noProof/>
            <w:webHidden/>
          </w:rPr>
          <w:fldChar w:fldCharType="separate"/>
        </w:r>
        <w:r w:rsidR="006F203A" w:rsidRPr="00094BE1">
          <w:rPr>
            <w:noProof/>
            <w:webHidden/>
          </w:rPr>
          <w:t>9</w:t>
        </w:r>
        <w:r w:rsidR="006F203A" w:rsidRPr="00094BE1">
          <w:rPr>
            <w:noProof/>
            <w:webHidden/>
          </w:rPr>
          <w:fldChar w:fldCharType="end"/>
        </w:r>
      </w:hyperlink>
    </w:p>
    <w:p w14:paraId="5FF3876A" w14:textId="1471D306" w:rsidR="006F203A" w:rsidRPr="00094BE1" w:rsidRDefault="004935FF">
      <w:pPr>
        <w:pStyle w:val="TDC2"/>
        <w:tabs>
          <w:tab w:val="left" w:pos="880"/>
        </w:tabs>
        <w:rPr>
          <w:rFonts w:asciiTheme="minorHAnsi" w:eastAsiaTheme="minorEastAsia" w:hAnsiTheme="minorHAnsi" w:cstheme="minorBidi"/>
          <w:noProof/>
          <w:sz w:val="22"/>
          <w:szCs w:val="22"/>
          <w:lang w:val="es-CO" w:eastAsia="es-CO"/>
        </w:rPr>
      </w:pPr>
      <w:hyperlink w:anchor="_Toc66287953" w:history="1">
        <w:r w:rsidR="006F203A" w:rsidRPr="00094BE1">
          <w:rPr>
            <w:rStyle w:val="Hipervnculo"/>
            <w:rFonts w:ascii="Arial" w:hAnsi="Arial" w:cs="Arial"/>
            <w:noProof/>
            <w:color w:val="auto"/>
          </w:rPr>
          <w:t>5.</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rFonts w:ascii="Arial" w:hAnsi="Arial" w:cs="Arial"/>
            <w:noProof/>
            <w:color w:val="auto"/>
          </w:rPr>
          <w:t>Tipos de práctica</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_Toc66287953 \h </w:instrText>
        </w:r>
        <w:r w:rsidR="006F203A" w:rsidRPr="00094BE1">
          <w:rPr>
            <w:noProof/>
            <w:webHidden/>
          </w:rPr>
        </w:r>
        <w:r w:rsidR="006F203A" w:rsidRPr="00094BE1">
          <w:rPr>
            <w:noProof/>
            <w:webHidden/>
          </w:rPr>
          <w:fldChar w:fldCharType="separate"/>
        </w:r>
        <w:r w:rsidR="006F203A" w:rsidRPr="00094BE1">
          <w:rPr>
            <w:noProof/>
            <w:webHidden/>
          </w:rPr>
          <w:t>10</w:t>
        </w:r>
        <w:r w:rsidR="006F203A" w:rsidRPr="00094BE1">
          <w:rPr>
            <w:noProof/>
            <w:webHidden/>
          </w:rPr>
          <w:fldChar w:fldCharType="end"/>
        </w:r>
      </w:hyperlink>
    </w:p>
    <w:p w14:paraId="1C9EE89E" w14:textId="6C3CD1EC"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54" w:history="1">
        <w:r w:rsidR="006F203A" w:rsidRPr="00094BE1">
          <w:rPr>
            <w:rStyle w:val="Hipervnculo"/>
            <w:rFonts w:ascii="Arial" w:hAnsi="Arial" w:cs="Arial"/>
            <w:noProof/>
            <w:color w:val="auto"/>
          </w:rPr>
          <w:t>Otros tipos de prácticas profesionales: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_Toc66287954 \h </w:instrText>
        </w:r>
        <w:r w:rsidR="006F203A" w:rsidRPr="00094BE1">
          <w:rPr>
            <w:noProof/>
            <w:webHidden/>
          </w:rPr>
        </w:r>
        <w:r w:rsidR="006F203A" w:rsidRPr="00094BE1">
          <w:rPr>
            <w:noProof/>
            <w:webHidden/>
          </w:rPr>
          <w:fldChar w:fldCharType="separate"/>
        </w:r>
        <w:r w:rsidR="006F203A" w:rsidRPr="00094BE1">
          <w:rPr>
            <w:noProof/>
            <w:webHidden/>
          </w:rPr>
          <w:t>11</w:t>
        </w:r>
        <w:r w:rsidR="006F203A" w:rsidRPr="00094BE1">
          <w:rPr>
            <w:noProof/>
            <w:webHidden/>
          </w:rPr>
          <w:fldChar w:fldCharType="end"/>
        </w:r>
      </w:hyperlink>
    </w:p>
    <w:p w14:paraId="174EB996" w14:textId="2684203F" w:rsidR="006F203A" w:rsidRPr="00094BE1" w:rsidRDefault="004935FF">
      <w:pPr>
        <w:pStyle w:val="TDC2"/>
        <w:tabs>
          <w:tab w:val="left" w:pos="880"/>
        </w:tabs>
        <w:rPr>
          <w:rFonts w:asciiTheme="minorHAnsi" w:eastAsiaTheme="minorEastAsia" w:hAnsiTheme="minorHAnsi" w:cstheme="minorBidi"/>
          <w:noProof/>
          <w:sz w:val="22"/>
          <w:szCs w:val="22"/>
          <w:lang w:val="es-CO" w:eastAsia="es-CO"/>
        </w:rPr>
      </w:pPr>
      <w:hyperlink w:anchor="_Toc66287955" w:history="1">
        <w:r w:rsidR="006F203A" w:rsidRPr="00094BE1">
          <w:rPr>
            <w:rStyle w:val="Hipervnculo"/>
            <w:rFonts w:ascii="Arial" w:hAnsi="Arial" w:cs="Arial"/>
            <w:noProof/>
            <w:color w:val="auto"/>
          </w:rPr>
          <w:t>6.</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rFonts w:ascii="Arial" w:hAnsi="Arial" w:cs="Arial"/>
            <w:noProof/>
            <w:color w:val="auto"/>
          </w:rPr>
          <w:t>Etapas del proceso de prácticas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_Toc66287955 \h </w:instrText>
        </w:r>
        <w:r w:rsidR="006F203A" w:rsidRPr="00094BE1">
          <w:rPr>
            <w:noProof/>
            <w:webHidden/>
          </w:rPr>
        </w:r>
        <w:r w:rsidR="006F203A" w:rsidRPr="00094BE1">
          <w:rPr>
            <w:noProof/>
            <w:webHidden/>
          </w:rPr>
          <w:fldChar w:fldCharType="separate"/>
        </w:r>
        <w:r w:rsidR="006F203A" w:rsidRPr="00094BE1">
          <w:rPr>
            <w:noProof/>
            <w:webHidden/>
          </w:rPr>
          <w:t>12</w:t>
        </w:r>
        <w:r w:rsidR="006F203A" w:rsidRPr="00094BE1">
          <w:rPr>
            <w:noProof/>
            <w:webHidden/>
          </w:rPr>
          <w:fldChar w:fldCharType="end"/>
        </w:r>
      </w:hyperlink>
    </w:p>
    <w:p w14:paraId="42326E35" w14:textId="70FE075C" w:rsidR="006F203A" w:rsidRPr="00094BE1" w:rsidRDefault="004935FF">
      <w:pPr>
        <w:pStyle w:val="TDC3"/>
        <w:tabs>
          <w:tab w:val="right" w:leader="dot" w:pos="8828"/>
        </w:tabs>
        <w:rPr>
          <w:rFonts w:asciiTheme="minorHAnsi" w:eastAsiaTheme="minorEastAsia" w:hAnsiTheme="minorHAnsi" w:cstheme="minorBidi"/>
          <w:noProof/>
          <w:sz w:val="22"/>
          <w:szCs w:val="22"/>
          <w:lang w:val="es-CO" w:eastAsia="es-CO"/>
        </w:rPr>
      </w:pPr>
      <w:hyperlink w:anchor="_Toc66287956" w:history="1">
        <w:r w:rsidR="006F203A" w:rsidRPr="00094BE1">
          <w:rPr>
            <w:rStyle w:val="Hipervnculo"/>
            <w:rFonts w:ascii="Arial" w:hAnsi="Arial" w:cs="Arial"/>
            <w:b/>
            <w:noProof/>
            <w:color w:val="auto"/>
          </w:rPr>
          <w:t>Preparación</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_Toc66287956 \h </w:instrText>
        </w:r>
        <w:r w:rsidR="006F203A" w:rsidRPr="00094BE1">
          <w:rPr>
            <w:noProof/>
            <w:webHidden/>
          </w:rPr>
        </w:r>
        <w:r w:rsidR="006F203A" w:rsidRPr="00094BE1">
          <w:rPr>
            <w:noProof/>
            <w:webHidden/>
          </w:rPr>
          <w:fldChar w:fldCharType="separate"/>
        </w:r>
        <w:r w:rsidR="006F203A" w:rsidRPr="00094BE1">
          <w:rPr>
            <w:noProof/>
            <w:webHidden/>
          </w:rPr>
          <w:t>12</w:t>
        </w:r>
        <w:r w:rsidR="006F203A" w:rsidRPr="00094BE1">
          <w:rPr>
            <w:noProof/>
            <w:webHidden/>
          </w:rPr>
          <w:fldChar w:fldCharType="end"/>
        </w:r>
      </w:hyperlink>
    </w:p>
    <w:p w14:paraId="23BAC25E" w14:textId="4461792E" w:rsidR="006F203A" w:rsidRPr="00094BE1" w:rsidRDefault="004935FF">
      <w:pPr>
        <w:pStyle w:val="TDC3"/>
        <w:tabs>
          <w:tab w:val="right" w:leader="dot" w:pos="8828"/>
        </w:tabs>
        <w:rPr>
          <w:rFonts w:asciiTheme="minorHAnsi" w:eastAsiaTheme="minorEastAsia" w:hAnsiTheme="minorHAnsi" w:cstheme="minorBidi"/>
          <w:noProof/>
          <w:sz w:val="22"/>
          <w:szCs w:val="22"/>
          <w:lang w:val="es-CO" w:eastAsia="es-CO"/>
        </w:rPr>
      </w:pPr>
      <w:hyperlink w:anchor="_Toc66287957" w:history="1">
        <w:r w:rsidR="006F203A" w:rsidRPr="00094BE1">
          <w:rPr>
            <w:rStyle w:val="Hipervnculo"/>
            <w:rFonts w:ascii="Arial" w:hAnsi="Arial" w:cs="Arial"/>
            <w:b/>
            <w:noProof/>
            <w:color w:val="auto"/>
          </w:rPr>
          <w:t>Inmersión</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_Toc66287957 \h </w:instrText>
        </w:r>
        <w:r w:rsidR="006F203A" w:rsidRPr="00094BE1">
          <w:rPr>
            <w:noProof/>
            <w:webHidden/>
          </w:rPr>
        </w:r>
        <w:r w:rsidR="006F203A" w:rsidRPr="00094BE1">
          <w:rPr>
            <w:noProof/>
            <w:webHidden/>
          </w:rPr>
          <w:fldChar w:fldCharType="separate"/>
        </w:r>
        <w:r w:rsidR="006F203A" w:rsidRPr="00094BE1">
          <w:rPr>
            <w:noProof/>
            <w:webHidden/>
          </w:rPr>
          <w:t>13</w:t>
        </w:r>
        <w:r w:rsidR="006F203A" w:rsidRPr="00094BE1">
          <w:rPr>
            <w:noProof/>
            <w:webHidden/>
          </w:rPr>
          <w:fldChar w:fldCharType="end"/>
        </w:r>
      </w:hyperlink>
    </w:p>
    <w:p w14:paraId="4EBF6531" w14:textId="3099ED55" w:rsidR="006F203A" w:rsidRPr="00094BE1" w:rsidRDefault="004935FF">
      <w:pPr>
        <w:pStyle w:val="TDC3"/>
        <w:tabs>
          <w:tab w:val="right" w:leader="dot" w:pos="8828"/>
        </w:tabs>
        <w:rPr>
          <w:rFonts w:asciiTheme="minorHAnsi" w:eastAsiaTheme="minorEastAsia" w:hAnsiTheme="minorHAnsi" w:cstheme="minorBidi"/>
          <w:noProof/>
          <w:sz w:val="22"/>
          <w:szCs w:val="22"/>
          <w:lang w:val="es-CO" w:eastAsia="es-CO"/>
        </w:rPr>
      </w:pPr>
      <w:hyperlink w:anchor="_Toc66287958" w:history="1">
        <w:r w:rsidR="006F203A" w:rsidRPr="00094BE1">
          <w:rPr>
            <w:rStyle w:val="Hipervnculo"/>
            <w:rFonts w:ascii="Arial" w:hAnsi="Arial" w:cs="Arial"/>
            <w:b/>
            <w:noProof/>
            <w:color w:val="auto"/>
          </w:rPr>
          <w:t>Proyección:</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_Toc66287958 \h </w:instrText>
        </w:r>
        <w:r w:rsidR="006F203A" w:rsidRPr="00094BE1">
          <w:rPr>
            <w:noProof/>
            <w:webHidden/>
          </w:rPr>
        </w:r>
        <w:r w:rsidR="006F203A" w:rsidRPr="00094BE1">
          <w:rPr>
            <w:noProof/>
            <w:webHidden/>
          </w:rPr>
          <w:fldChar w:fldCharType="separate"/>
        </w:r>
        <w:r w:rsidR="006F203A" w:rsidRPr="00094BE1">
          <w:rPr>
            <w:noProof/>
            <w:webHidden/>
          </w:rPr>
          <w:t>14</w:t>
        </w:r>
        <w:r w:rsidR="006F203A" w:rsidRPr="00094BE1">
          <w:rPr>
            <w:noProof/>
            <w:webHidden/>
          </w:rPr>
          <w:fldChar w:fldCharType="end"/>
        </w:r>
      </w:hyperlink>
    </w:p>
    <w:p w14:paraId="1F99E8DC" w14:textId="3D3A9E8F" w:rsidR="006F203A" w:rsidRPr="00094BE1" w:rsidRDefault="004935FF">
      <w:pPr>
        <w:pStyle w:val="TDC2"/>
        <w:tabs>
          <w:tab w:val="left" w:pos="880"/>
        </w:tabs>
        <w:rPr>
          <w:rFonts w:asciiTheme="minorHAnsi" w:eastAsiaTheme="minorEastAsia" w:hAnsiTheme="minorHAnsi" w:cstheme="minorBidi"/>
          <w:noProof/>
          <w:sz w:val="22"/>
          <w:szCs w:val="22"/>
          <w:lang w:val="es-CO" w:eastAsia="es-CO"/>
        </w:rPr>
      </w:pPr>
      <w:hyperlink w:anchor="_Toc66287959" w:history="1">
        <w:r w:rsidR="006F203A" w:rsidRPr="00094BE1">
          <w:rPr>
            <w:rStyle w:val="Hipervnculo"/>
            <w:rFonts w:ascii="Arial" w:hAnsi="Arial" w:cs="Arial"/>
            <w:noProof/>
            <w:color w:val="auto"/>
          </w:rPr>
          <w:t>7.</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rFonts w:ascii="Arial" w:hAnsi="Arial" w:cs="Arial"/>
            <w:noProof/>
            <w:color w:val="auto"/>
          </w:rPr>
          <w:t>Evaluación de la Práctica</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_Toc66287959 \h </w:instrText>
        </w:r>
        <w:r w:rsidR="006F203A" w:rsidRPr="00094BE1">
          <w:rPr>
            <w:noProof/>
            <w:webHidden/>
          </w:rPr>
        </w:r>
        <w:r w:rsidR="006F203A" w:rsidRPr="00094BE1">
          <w:rPr>
            <w:noProof/>
            <w:webHidden/>
          </w:rPr>
          <w:fldChar w:fldCharType="separate"/>
        </w:r>
        <w:r w:rsidR="006F203A" w:rsidRPr="00094BE1">
          <w:rPr>
            <w:noProof/>
            <w:webHidden/>
          </w:rPr>
          <w:t>14</w:t>
        </w:r>
        <w:r w:rsidR="006F203A" w:rsidRPr="00094BE1">
          <w:rPr>
            <w:noProof/>
            <w:webHidden/>
          </w:rPr>
          <w:fldChar w:fldCharType="end"/>
        </w:r>
      </w:hyperlink>
    </w:p>
    <w:p w14:paraId="6E871483" w14:textId="2E01652D" w:rsidR="006F203A" w:rsidRPr="00094BE1" w:rsidRDefault="004935FF">
      <w:pPr>
        <w:pStyle w:val="TDC2"/>
        <w:tabs>
          <w:tab w:val="left" w:pos="880"/>
        </w:tabs>
        <w:rPr>
          <w:rFonts w:asciiTheme="minorHAnsi" w:eastAsiaTheme="minorEastAsia" w:hAnsiTheme="minorHAnsi" w:cstheme="minorBidi"/>
          <w:noProof/>
          <w:sz w:val="22"/>
          <w:szCs w:val="22"/>
          <w:lang w:val="es-CO" w:eastAsia="es-CO"/>
        </w:rPr>
      </w:pPr>
      <w:hyperlink w:anchor="_Toc66287960" w:history="1">
        <w:r w:rsidR="006F203A" w:rsidRPr="00094BE1">
          <w:rPr>
            <w:rStyle w:val="Hipervnculo"/>
            <w:rFonts w:ascii="Arial" w:hAnsi="Arial" w:cs="Arial"/>
            <w:noProof/>
            <w:color w:val="auto"/>
          </w:rPr>
          <w:t>8.</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rFonts w:ascii="Arial" w:hAnsi="Arial" w:cs="Arial"/>
            <w:noProof/>
            <w:color w:val="auto"/>
          </w:rPr>
          <w:t>Disposiciones Académicas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_Toc66287960 \h </w:instrText>
        </w:r>
        <w:r w:rsidR="006F203A" w:rsidRPr="00094BE1">
          <w:rPr>
            <w:noProof/>
            <w:webHidden/>
          </w:rPr>
        </w:r>
        <w:r w:rsidR="006F203A" w:rsidRPr="00094BE1">
          <w:rPr>
            <w:noProof/>
            <w:webHidden/>
          </w:rPr>
          <w:fldChar w:fldCharType="separate"/>
        </w:r>
        <w:r w:rsidR="006F203A" w:rsidRPr="00094BE1">
          <w:rPr>
            <w:noProof/>
            <w:webHidden/>
          </w:rPr>
          <w:t>15</w:t>
        </w:r>
        <w:r w:rsidR="006F203A" w:rsidRPr="00094BE1">
          <w:rPr>
            <w:noProof/>
            <w:webHidden/>
          </w:rPr>
          <w:fldChar w:fldCharType="end"/>
        </w:r>
      </w:hyperlink>
    </w:p>
    <w:p w14:paraId="4F2AE890" w14:textId="7362E8BB"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61" w:history="1">
        <w:r w:rsidR="006F203A" w:rsidRPr="00094BE1">
          <w:rPr>
            <w:rStyle w:val="Hipervnculo"/>
            <w:rFonts w:ascii="Arial" w:hAnsi="Arial" w:cs="Arial"/>
            <w:b/>
            <w:bCs/>
            <w:noProof/>
            <w:color w:val="auto"/>
          </w:rPr>
          <w:t>Requisitos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_Toc66287961 \h </w:instrText>
        </w:r>
        <w:r w:rsidR="006F203A" w:rsidRPr="00094BE1">
          <w:rPr>
            <w:noProof/>
            <w:webHidden/>
          </w:rPr>
        </w:r>
        <w:r w:rsidR="006F203A" w:rsidRPr="00094BE1">
          <w:rPr>
            <w:noProof/>
            <w:webHidden/>
          </w:rPr>
          <w:fldChar w:fldCharType="separate"/>
        </w:r>
        <w:r w:rsidR="006F203A" w:rsidRPr="00094BE1">
          <w:rPr>
            <w:noProof/>
            <w:webHidden/>
          </w:rPr>
          <w:t>15</w:t>
        </w:r>
        <w:r w:rsidR="006F203A" w:rsidRPr="00094BE1">
          <w:rPr>
            <w:noProof/>
            <w:webHidden/>
          </w:rPr>
          <w:fldChar w:fldCharType="end"/>
        </w:r>
      </w:hyperlink>
    </w:p>
    <w:p w14:paraId="3C28C9A2" w14:textId="0305C7D6"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62" w:history="1">
        <w:r w:rsidR="006F203A" w:rsidRPr="00094BE1">
          <w:rPr>
            <w:rStyle w:val="Hipervnculo"/>
            <w:rFonts w:ascii="Arial" w:hAnsi="Arial" w:cs="Arial"/>
            <w:noProof/>
            <w:color w:val="auto"/>
          </w:rPr>
          <w:t>Créditos académicos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_Toc66287962 \h </w:instrText>
        </w:r>
        <w:r w:rsidR="006F203A" w:rsidRPr="00094BE1">
          <w:rPr>
            <w:noProof/>
            <w:webHidden/>
          </w:rPr>
        </w:r>
        <w:r w:rsidR="006F203A" w:rsidRPr="00094BE1">
          <w:rPr>
            <w:noProof/>
            <w:webHidden/>
          </w:rPr>
          <w:fldChar w:fldCharType="separate"/>
        </w:r>
        <w:r w:rsidR="006F203A" w:rsidRPr="00094BE1">
          <w:rPr>
            <w:noProof/>
            <w:webHidden/>
          </w:rPr>
          <w:t>15</w:t>
        </w:r>
        <w:r w:rsidR="006F203A" w:rsidRPr="00094BE1">
          <w:rPr>
            <w:noProof/>
            <w:webHidden/>
          </w:rPr>
          <w:fldChar w:fldCharType="end"/>
        </w:r>
      </w:hyperlink>
    </w:p>
    <w:p w14:paraId="03CC2638" w14:textId="6A344578"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63" w:history="1">
        <w:r w:rsidR="006F203A" w:rsidRPr="00094BE1">
          <w:rPr>
            <w:rStyle w:val="Hipervnculo"/>
            <w:rFonts w:ascii="Arial" w:hAnsi="Arial" w:cs="Arial"/>
            <w:noProof/>
            <w:color w:val="auto"/>
          </w:rPr>
          <w:t>Pagos de derechos de matrícula</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_Toc66287963 \h </w:instrText>
        </w:r>
        <w:r w:rsidR="006F203A" w:rsidRPr="00094BE1">
          <w:rPr>
            <w:noProof/>
            <w:webHidden/>
          </w:rPr>
        </w:r>
        <w:r w:rsidR="006F203A" w:rsidRPr="00094BE1">
          <w:rPr>
            <w:noProof/>
            <w:webHidden/>
          </w:rPr>
          <w:fldChar w:fldCharType="separate"/>
        </w:r>
        <w:r w:rsidR="006F203A" w:rsidRPr="00094BE1">
          <w:rPr>
            <w:noProof/>
            <w:webHidden/>
          </w:rPr>
          <w:t>15</w:t>
        </w:r>
        <w:r w:rsidR="006F203A" w:rsidRPr="00094BE1">
          <w:rPr>
            <w:noProof/>
            <w:webHidden/>
          </w:rPr>
          <w:fldChar w:fldCharType="end"/>
        </w:r>
      </w:hyperlink>
    </w:p>
    <w:p w14:paraId="49E2E811" w14:textId="4CAD86B3"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64" w:history="1">
        <w:r w:rsidR="006F203A" w:rsidRPr="00094BE1">
          <w:rPr>
            <w:rStyle w:val="Hipervnculo"/>
            <w:rFonts w:ascii="Arial" w:hAnsi="Arial" w:cs="Arial"/>
            <w:noProof/>
            <w:color w:val="auto"/>
          </w:rPr>
          <w:t>Prácticas Integradoras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_Toc66287964 \h </w:instrText>
        </w:r>
        <w:r w:rsidR="006F203A" w:rsidRPr="00094BE1">
          <w:rPr>
            <w:noProof/>
            <w:webHidden/>
          </w:rPr>
        </w:r>
        <w:r w:rsidR="006F203A" w:rsidRPr="00094BE1">
          <w:rPr>
            <w:noProof/>
            <w:webHidden/>
          </w:rPr>
          <w:fldChar w:fldCharType="separate"/>
        </w:r>
        <w:r w:rsidR="006F203A" w:rsidRPr="00094BE1">
          <w:rPr>
            <w:noProof/>
            <w:webHidden/>
          </w:rPr>
          <w:t>15</w:t>
        </w:r>
        <w:r w:rsidR="006F203A" w:rsidRPr="00094BE1">
          <w:rPr>
            <w:noProof/>
            <w:webHidden/>
          </w:rPr>
          <w:fldChar w:fldCharType="end"/>
        </w:r>
      </w:hyperlink>
    </w:p>
    <w:p w14:paraId="20EDB715" w14:textId="460BD52A"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65" w:history="1">
        <w:r w:rsidR="006F203A" w:rsidRPr="00094BE1">
          <w:rPr>
            <w:rStyle w:val="Hipervnculo"/>
            <w:rFonts w:ascii="Arial" w:hAnsi="Arial" w:cs="Arial"/>
            <w:noProof/>
            <w:color w:val="auto"/>
          </w:rPr>
          <w:t>Reglamentación</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_Toc66287965 \h </w:instrText>
        </w:r>
        <w:r w:rsidR="006F203A" w:rsidRPr="00094BE1">
          <w:rPr>
            <w:noProof/>
            <w:webHidden/>
          </w:rPr>
        </w:r>
        <w:r w:rsidR="006F203A" w:rsidRPr="00094BE1">
          <w:rPr>
            <w:noProof/>
            <w:webHidden/>
          </w:rPr>
          <w:fldChar w:fldCharType="separate"/>
        </w:r>
        <w:r w:rsidR="006F203A" w:rsidRPr="00094BE1">
          <w:rPr>
            <w:noProof/>
            <w:webHidden/>
          </w:rPr>
          <w:t>16</w:t>
        </w:r>
        <w:r w:rsidR="006F203A" w:rsidRPr="00094BE1">
          <w:rPr>
            <w:noProof/>
            <w:webHidden/>
          </w:rPr>
          <w:fldChar w:fldCharType="end"/>
        </w:r>
      </w:hyperlink>
    </w:p>
    <w:p w14:paraId="5A95717A" w14:textId="30ADEFCC"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66" w:history="1">
        <w:r w:rsidR="006F203A" w:rsidRPr="00094BE1">
          <w:rPr>
            <w:rStyle w:val="Hipervnculo"/>
            <w:rFonts w:ascii="Arial" w:eastAsia="Calibri" w:hAnsi="Arial" w:cs="Arial"/>
            <w:noProof/>
            <w:color w:val="auto"/>
            <w:lang w:val="es-ES_tradnl" w:eastAsia="en-US"/>
          </w:rPr>
          <w:t>Acompañamiento:</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_Toc66287966 \h </w:instrText>
        </w:r>
        <w:r w:rsidR="006F203A" w:rsidRPr="00094BE1">
          <w:rPr>
            <w:noProof/>
            <w:webHidden/>
          </w:rPr>
        </w:r>
        <w:r w:rsidR="006F203A" w:rsidRPr="00094BE1">
          <w:rPr>
            <w:noProof/>
            <w:webHidden/>
          </w:rPr>
          <w:fldChar w:fldCharType="separate"/>
        </w:r>
        <w:r w:rsidR="006F203A" w:rsidRPr="00094BE1">
          <w:rPr>
            <w:noProof/>
            <w:webHidden/>
          </w:rPr>
          <w:t>16</w:t>
        </w:r>
        <w:r w:rsidR="006F203A" w:rsidRPr="00094BE1">
          <w:rPr>
            <w:noProof/>
            <w:webHidden/>
          </w:rPr>
          <w:fldChar w:fldCharType="end"/>
        </w:r>
      </w:hyperlink>
    </w:p>
    <w:p w14:paraId="322F2EC9" w14:textId="636246BC" w:rsidR="006F203A" w:rsidRPr="00094BE1" w:rsidRDefault="004935FF">
      <w:pPr>
        <w:pStyle w:val="TDC1"/>
        <w:rPr>
          <w:rFonts w:asciiTheme="minorHAnsi" w:eastAsiaTheme="minorEastAsia" w:hAnsiTheme="minorHAnsi" w:cstheme="minorBidi"/>
          <w:noProof/>
          <w:sz w:val="22"/>
          <w:szCs w:val="22"/>
          <w:lang w:val="es-CO" w:eastAsia="es-CO"/>
        </w:rPr>
      </w:pPr>
      <w:hyperlink w:anchor="_Toc66287967" w:history="1">
        <w:r w:rsidR="006F203A" w:rsidRPr="00094BE1">
          <w:rPr>
            <w:rStyle w:val="Hipervnculo"/>
            <w:rFonts w:ascii="Arial" w:hAnsi="Arial" w:cs="Arial"/>
            <w:noProof/>
            <w:color w:val="auto"/>
          </w:rPr>
          <w:t>Derechos y deberes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_Toc66287967 \h </w:instrText>
        </w:r>
        <w:r w:rsidR="006F203A" w:rsidRPr="00094BE1">
          <w:rPr>
            <w:noProof/>
            <w:webHidden/>
          </w:rPr>
        </w:r>
        <w:r w:rsidR="006F203A" w:rsidRPr="00094BE1">
          <w:rPr>
            <w:noProof/>
            <w:webHidden/>
          </w:rPr>
          <w:fldChar w:fldCharType="separate"/>
        </w:r>
        <w:r w:rsidR="006F203A" w:rsidRPr="00094BE1">
          <w:rPr>
            <w:noProof/>
            <w:webHidden/>
          </w:rPr>
          <w:t>16</w:t>
        </w:r>
        <w:r w:rsidR="006F203A" w:rsidRPr="00094BE1">
          <w:rPr>
            <w:noProof/>
            <w:webHidden/>
          </w:rPr>
          <w:fldChar w:fldCharType="end"/>
        </w:r>
      </w:hyperlink>
    </w:p>
    <w:p w14:paraId="5722AA36" w14:textId="65858A04"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68" w:history="1">
        <w:r w:rsidR="006F203A" w:rsidRPr="00094BE1">
          <w:rPr>
            <w:rStyle w:val="Hipervnculo"/>
            <w:rFonts w:ascii="Arial" w:hAnsi="Arial" w:cs="Arial"/>
            <w:noProof/>
            <w:color w:val="auto"/>
          </w:rPr>
          <w:t>Derechos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_Toc66287968 \h </w:instrText>
        </w:r>
        <w:r w:rsidR="006F203A" w:rsidRPr="00094BE1">
          <w:rPr>
            <w:noProof/>
            <w:webHidden/>
          </w:rPr>
        </w:r>
        <w:r w:rsidR="006F203A" w:rsidRPr="00094BE1">
          <w:rPr>
            <w:noProof/>
            <w:webHidden/>
          </w:rPr>
          <w:fldChar w:fldCharType="separate"/>
        </w:r>
        <w:r w:rsidR="006F203A" w:rsidRPr="00094BE1">
          <w:rPr>
            <w:noProof/>
            <w:webHidden/>
          </w:rPr>
          <w:t>16</w:t>
        </w:r>
        <w:r w:rsidR="006F203A" w:rsidRPr="00094BE1">
          <w:rPr>
            <w:noProof/>
            <w:webHidden/>
          </w:rPr>
          <w:fldChar w:fldCharType="end"/>
        </w:r>
      </w:hyperlink>
    </w:p>
    <w:p w14:paraId="67E8C79C" w14:textId="4673AFAF"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69" w:history="1">
        <w:r w:rsidR="006F203A" w:rsidRPr="00094BE1">
          <w:rPr>
            <w:rStyle w:val="Hipervnculo"/>
            <w:rFonts w:ascii="Arial" w:hAnsi="Arial" w:cs="Arial"/>
            <w:noProof/>
            <w:color w:val="auto"/>
          </w:rPr>
          <w:t>Deberes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_Toc66287969 \h </w:instrText>
        </w:r>
        <w:r w:rsidR="006F203A" w:rsidRPr="00094BE1">
          <w:rPr>
            <w:noProof/>
            <w:webHidden/>
          </w:rPr>
        </w:r>
        <w:r w:rsidR="006F203A" w:rsidRPr="00094BE1">
          <w:rPr>
            <w:noProof/>
            <w:webHidden/>
          </w:rPr>
          <w:fldChar w:fldCharType="separate"/>
        </w:r>
        <w:r w:rsidR="006F203A" w:rsidRPr="00094BE1">
          <w:rPr>
            <w:noProof/>
            <w:webHidden/>
          </w:rPr>
          <w:t>17</w:t>
        </w:r>
        <w:r w:rsidR="006F203A" w:rsidRPr="00094BE1">
          <w:rPr>
            <w:noProof/>
            <w:webHidden/>
          </w:rPr>
          <w:fldChar w:fldCharType="end"/>
        </w:r>
      </w:hyperlink>
    </w:p>
    <w:p w14:paraId="683E9E63" w14:textId="33D7CD40" w:rsidR="006F203A" w:rsidRPr="00094BE1" w:rsidRDefault="004935FF">
      <w:pPr>
        <w:pStyle w:val="TDC1"/>
        <w:rPr>
          <w:rFonts w:asciiTheme="minorHAnsi" w:eastAsiaTheme="minorEastAsia" w:hAnsiTheme="minorHAnsi" w:cstheme="minorBidi"/>
          <w:noProof/>
          <w:sz w:val="22"/>
          <w:szCs w:val="22"/>
          <w:lang w:val="es-CO" w:eastAsia="es-CO"/>
        </w:rPr>
      </w:pPr>
      <w:hyperlink w:anchor="_Toc66287970" w:history="1">
        <w:r w:rsidR="006F203A" w:rsidRPr="00094BE1">
          <w:rPr>
            <w:rStyle w:val="Hipervnculo"/>
            <w:rFonts w:ascii="Arial" w:hAnsi="Arial" w:cs="Arial"/>
            <w:noProof/>
            <w:color w:val="auto"/>
          </w:rPr>
          <w:t>Aspectos disciplinarios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_Toc66287970 \h </w:instrText>
        </w:r>
        <w:r w:rsidR="006F203A" w:rsidRPr="00094BE1">
          <w:rPr>
            <w:noProof/>
            <w:webHidden/>
          </w:rPr>
        </w:r>
        <w:r w:rsidR="006F203A" w:rsidRPr="00094BE1">
          <w:rPr>
            <w:noProof/>
            <w:webHidden/>
          </w:rPr>
          <w:fldChar w:fldCharType="separate"/>
        </w:r>
        <w:r w:rsidR="006F203A" w:rsidRPr="00094BE1">
          <w:rPr>
            <w:noProof/>
            <w:webHidden/>
          </w:rPr>
          <w:t>17</w:t>
        </w:r>
        <w:r w:rsidR="006F203A" w:rsidRPr="00094BE1">
          <w:rPr>
            <w:noProof/>
            <w:webHidden/>
          </w:rPr>
          <w:fldChar w:fldCharType="end"/>
        </w:r>
      </w:hyperlink>
    </w:p>
    <w:p w14:paraId="454F1953" w14:textId="68A7B377" w:rsidR="006F203A" w:rsidRPr="00094BE1" w:rsidRDefault="004935FF">
      <w:pPr>
        <w:pStyle w:val="TDC2"/>
        <w:tabs>
          <w:tab w:val="left" w:pos="660"/>
        </w:tabs>
        <w:rPr>
          <w:rFonts w:asciiTheme="minorHAnsi" w:eastAsiaTheme="minorEastAsia" w:hAnsiTheme="minorHAnsi" w:cstheme="minorBidi"/>
          <w:noProof/>
          <w:sz w:val="22"/>
          <w:szCs w:val="22"/>
          <w:lang w:val="es-CO" w:eastAsia="es-CO"/>
        </w:rPr>
      </w:pPr>
      <w:hyperlink w:anchor="_Toc66287971" w:history="1">
        <w:r w:rsidR="006F203A" w:rsidRPr="00094BE1">
          <w:rPr>
            <w:rStyle w:val="Hipervnculo"/>
            <w:noProof/>
            <w:color w:val="auto"/>
          </w:rPr>
          <w:t>9.</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noProof/>
            <w:color w:val="auto"/>
          </w:rPr>
          <w:t>SEMINARIO DE PRÁCTICAS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_Toc66287971 \h </w:instrText>
        </w:r>
        <w:r w:rsidR="006F203A" w:rsidRPr="00094BE1">
          <w:rPr>
            <w:noProof/>
            <w:webHidden/>
          </w:rPr>
        </w:r>
        <w:r w:rsidR="006F203A" w:rsidRPr="00094BE1">
          <w:rPr>
            <w:noProof/>
            <w:webHidden/>
          </w:rPr>
          <w:fldChar w:fldCharType="separate"/>
        </w:r>
        <w:r w:rsidR="006F203A" w:rsidRPr="00094BE1">
          <w:rPr>
            <w:noProof/>
            <w:webHidden/>
          </w:rPr>
          <w:t>18</w:t>
        </w:r>
        <w:r w:rsidR="006F203A" w:rsidRPr="00094BE1">
          <w:rPr>
            <w:noProof/>
            <w:webHidden/>
          </w:rPr>
          <w:fldChar w:fldCharType="end"/>
        </w:r>
      </w:hyperlink>
    </w:p>
    <w:p w14:paraId="068B6B6F" w14:textId="3B92A80A" w:rsidR="006F203A" w:rsidRPr="00094BE1" w:rsidRDefault="004935FF">
      <w:pPr>
        <w:pStyle w:val="TDC2"/>
        <w:tabs>
          <w:tab w:val="left" w:pos="880"/>
        </w:tabs>
        <w:rPr>
          <w:rFonts w:asciiTheme="minorHAnsi" w:eastAsiaTheme="minorEastAsia" w:hAnsiTheme="minorHAnsi" w:cstheme="minorBidi"/>
          <w:noProof/>
          <w:sz w:val="22"/>
          <w:szCs w:val="22"/>
          <w:lang w:val="es-CO" w:eastAsia="es-CO"/>
        </w:rPr>
      </w:pPr>
      <w:hyperlink w:anchor="_Toc66287972" w:history="1">
        <w:r w:rsidR="006F203A" w:rsidRPr="00094BE1">
          <w:rPr>
            <w:rStyle w:val="Hipervnculo"/>
            <w:rFonts w:ascii="Arial" w:hAnsi="Arial" w:cs="Arial"/>
            <w:noProof/>
            <w:color w:val="auto"/>
          </w:rPr>
          <w:t>10.</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rFonts w:ascii="Arial" w:hAnsi="Arial" w:cs="Arial"/>
            <w:noProof/>
            <w:color w:val="auto"/>
          </w:rPr>
          <w:t>PRÁCTICAS INTERNACIONALES: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_Toc66287972 \h </w:instrText>
        </w:r>
        <w:r w:rsidR="006F203A" w:rsidRPr="00094BE1">
          <w:rPr>
            <w:noProof/>
            <w:webHidden/>
          </w:rPr>
        </w:r>
        <w:r w:rsidR="006F203A" w:rsidRPr="00094BE1">
          <w:rPr>
            <w:noProof/>
            <w:webHidden/>
          </w:rPr>
          <w:fldChar w:fldCharType="separate"/>
        </w:r>
        <w:r w:rsidR="006F203A" w:rsidRPr="00094BE1">
          <w:rPr>
            <w:noProof/>
            <w:webHidden/>
          </w:rPr>
          <w:t>18</w:t>
        </w:r>
        <w:r w:rsidR="006F203A" w:rsidRPr="00094BE1">
          <w:rPr>
            <w:noProof/>
            <w:webHidden/>
          </w:rPr>
          <w:fldChar w:fldCharType="end"/>
        </w:r>
      </w:hyperlink>
    </w:p>
    <w:p w14:paraId="2DA5327B" w14:textId="140988CC"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73" w:history="1">
        <w:r w:rsidR="006F203A" w:rsidRPr="00094BE1">
          <w:rPr>
            <w:rStyle w:val="Hipervnculo"/>
            <w:rFonts w:ascii="Arial" w:eastAsia="Calibri" w:hAnsi="Arial" w:cs="Arial"/>
            <w:noProof/>
            <w:color w:val="auto"/>
            <w:lang w:val="es-ES_tradnl" w:eastAsia="en-US"/>
          </w:rPr>
          <w:t>Requisitos al estudiante:</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_Toc66287973 \h </w:instrText>
        </w:r>
        <w:r w:rsidR="006F203A" w:rsidRPr="00094BE1">
          <w:rPr>
            <w:noProof/>
            <w:webHidden/>
          </w:rPr>
        </w:r>
        <w:r w:rsidR="006F203A" w:rsidRPr="00094BE1">
          <w:rPr>
            <w:noProof/>
            <w:webHidden/>
          </w:rPr>
          <w:fldChar w:fldCharType="separate"/>
        </w:r>
        <w:r w:rsidR="006F203A" w:rsidRPr="00094BE1">
          <w:rPr>
            <w:noProof/>
            <w:webHidden/>
          </w:rPr>
          <w:t>18</w:t>
        </w:r>
        <w:r w:rsidR="006F203A" w:rsidRPr="00094BE1">
          <w:rPr>
            <w:noProof/>
            <w:webHidden/>
          </w:rPr>
          <w:fldChar w:fldCharType="end"/>
        </w:r>
      </w:hyperlink>
    </w:p>
    <w:p w14:paraId="358E5228" w14:textId="0ED6D2D1"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74" w:history="1">
        <w:r w:rsidR="006F203A" w:rsidRPr="00094BE1">
          <w:rPr>
            <w:rStyle w:val="Hipervnculo"/>
            <w:rFonts w:ascii="Arial" w:hAnsi="Arial" w:cs="Arial"/>
            <w:noProof/>
            <w:color w:val="auto"/>
          </w:rPr>
          <w:t>Criterios para la aprobación del escenario de práctica</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_Toc66287974 \h </w:instrText>
        </w:r>
        <w:r w:rsidR="006F203A" w:rsidRPr="00094BE1">
          <w:rPr>
            <w:noProof/>
            <w:webHidden/>
          </w:rPr>
        </w:r>
        <w:r w:rsidR="006F203A" w:rsidRPr="00094BE1">
          <w:rPr>
            <w:noProof/>
            <w:webHidden/>
          </w:rPr>
          <w:fldChar w:fldCharType="separate"/>
        </w:r>
        <w:r w:rsidR="006F203A" w:rsidRPr="00094BE1">
          <w:rPr>
            <w:noProof/>
            <w:webHidden/>
          </w:rPr>
          <w:t>20</w:t>
        </w:r>
        <w:r w:rsidR="006F203A" w:rsidRPr="00094BE1">
          <w:rPr>
            <w:noProof/>
            <w:webHidden/>
          </w:rPr>
          <w:fldChar w:fldCharType="end"/>
        </w:r>
      </w:hyperlink>
    </w:p>
    <w:p w14:paraId="2FF28839" w14:textId="1BD6116A" w:rsidR="006F203A" w:rsidRPr="00094BE1" w:rsidRDefault="004935FF">
      <w:pPr>
        <w:pStyle w:val="TDC2"/>
        <w:tabs>
          <w:tab w:val="left" w:pos="880"/>
        </w:tabs>
        <w:rPr>
          <w:rFonts w:asciiTheme="minorHAnsi" w:eastAsiaTheme="minorEastAsia" w:hAnsiTheme="minorHAnsi" w:cstheme="minorBidi"/>
          <w:noProof/>
          <w:sz w:val="22"/>
          <w:szCs w:val="22"/>
          <w:lang w:val="es-CO" w:eastAsia="es-CO"/>
        </w:rPr>
      </w:pPr>
      <w:hyperlink w:anchor="_Toc66287975" w:history="1">
        <w:r w:rsidR="006F203A" w:rsidRPr="00094BE1">
          <w:rPr>
            <w:rStyle w:val="Hipervnculo"/>
            <w:rFonts w:ascii="Arial" w:hAnsi="Arial" w:cs="Arial"/>
            <w:noProof/>
            <w:color w:val="auto"/>
          </w:rPr>
          <w:t>12.</w:t>
        </w:r>
        <w:r w:rsidR="006F203A" w:rsidRPr="00094BE1">
          <w:rPr>
            <w:rFonts w:asciiTheme="minorHAnsi" w:eastAsiaTheme="minorEastAsia" w:hAnsiTheme="minorHAnsi" w:cstheme="minorBidi"/>
            <w:noProof/>
            <w:sz w:val="22"/>
            <w:szCs w:val="22"/>
            <w:lang w:val="es-CO" w:eastAsia="es-CO"/>
          </w:rPr>
          <w:tab/>
        </w:r>
        <w:r w:rsidR="006F203A" w:rsidRPr="00094BE1">
          <w:rPr>
            <w:rStyle w:val="Hipervnculo"/>
            <w:rFonts w:ascii="Arial" w:hAnsi="Arial" w:cs="Arial"/>
            <w:noProof/>
            <w:color w:val="auto"/>
          </w:rPr>
          <w:t>Estructura administrativa</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_Toc66287975 \h </w:instrText>
        </w:r>
        <w:r w:rsidR="006F203A" w:rsidRPr="00094BE1">
          <w:rPr>
            <w:noProof/>
            <w:webHidden/>
          </w:rPr>
        </w:r>
        <w:r w:rsidR="006F203A" w:rsidRPr="00094BE1">
          <w:rPr>
            <w:noProof/>
            <w:webHidden/>
          </w:rPr>
          <w:fldChar w:fldCharType="separate"/>
        </w:r>
        <w:r w:rsidR="006F203A" w:rsidRPr="00094BE1">
          <w:rPr>
            <w:noProof/>
            <w:webHidden/>
          </w:rPr>
          <w:t>21</w:t>
        </w:r>
        <w:r w:rsidR="006F203A" w:rsidRPr="00094BE1">
          <w:rPr>
            <w:noProof/>
            <w:webHidden/>
          </w:rPr>
          <w:fldChar w:fldCharType="end"/>
        </w:r>
      </w:hyperlink>
    </w:p>
    <w:p w14:paraId="0660B552" w14:textId="4B2227E2"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76" w:history="1">
        <w:r w:rsidR="006F203A" w:rsidRPr="00094BE1">
          <w:rPr>
            <w:rStyle w:val="Hipervnculo"/>
            <w:rFonts w:ascii="Arial" w:hAnsi="Arial" w:cs="Arial"/>
            <w:noProof/>
            <w:color w:val="auto"/>
          </w:rPr>
          <w:t>Presupuesto:</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_Toc66287976 \h </w:instrText>
        </w:r>
        <w:r w:rsidR="006F203A" w:rsidRPr="00094BE1">
          <w:rPr>
            <w:noProof/>
            <w:webHidden/>
          </w:rPr>
        </w:r>
        <w:r w:rsidR="006F203A" w:rsidRPr="00094BE1">
          <w:rPr>
            <w:noProof/>
            <w:webHidden/>
          </w:rPr>
          <w:fldChar w:fldCharType="separate"/>
        </w:r>
        <w:r w:rsidR="006F203A" w:rsidRPr="00094BE1">
          <w:rPr>
            <w:noProof/>
            <w:webHidden/>
          </w:rPr>
          <w:t>21</w:t>
        </w:r>
        <w:r w:rsidR="006F203A" w:rsidRPr="00094BE1">
          <w:rPr>
            <w:noProof/>
            <w:webHidden/>
          </w:rPr>
          <w:fldChar w:fldCharType="end"/>
        </w:r>
      </w:hyperlink>
    </w:p>
    <w:p w14:paraId="4718D09F" w14:textId="3C409026"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77" w:history="1">
        <w:r w:rsidR="006F203A" w:rsidRPr="00094BE1">
          <w:rPr>
            <w:rStyle w:val="Hipervnculo"/>
            <w:rFonts w:ascii="Arial" w:hAnsi="Arial" w:cs="Arial"/>
            <w:noProof/>
            <w:color w:val="auto"/>
          </w:rPr>
          <w:t>Escalafón monitores de práctica.</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_Toc66287977 \h </w:instrText>
        </w:r>
        <w:r w:rsidR="006F203A" w:rsidRPr="00094BE1">
          <w:rPr>
            <w:noProof/>
            <w:webHidden/>
          </w:rPr>
        </w:r>
        <w:r w:rsidR="006F203A" w:rsidRPr="00094BE1">
          <w:rPr>
            <w:noProof/>
            <w:webHidden/>
          </w:rPr>
          <w:fldChar w:fldCharType="separate"/>
        </w:r>
        <w:r w:rsidR="006F203A" w:rsidRPr="00094BE1">
          <w:rPr>
            <w:noProof/>
            <w:webHidden/>
          </w:rPr>
          <w:t>21</w:t>
        </w:r>
        <w:r w:rsidR="006F203A" w:rsidRPr="00094BE1">
          <w:rPr>
            <w:noProof/>
            <w:webHidden/>
          </w:rPr>
          <w:fldChar w:fldCharType="end"/>
        </w:r>
      </w:hyperlink>
    </w:p>
    <w:p w14:paraId="1E0848B1" w14:textId="2F421B96" w:rsidR="006F203A" w:rsidRPr="00094BE1" w:rsidRDefault="004935FF">
      <w:pPr>
        <w:pStyle w:val="TDC2"/>
        <w:rPr>
          <w:rFonts w:asciiTheme="minorHAnsi" w:eastAsiaTheme="minorEastAsia" w:hAnsiTheme="minorHAnsi" w:cstheme="minorBidi"/>
          <w:noProof/>
          <w:sz w:val="22"/>
          <w:szCs w:val="22"/>
          <w:lang w:val="es-CO" w:eastAsia="es-CO"/>
        </w:rPr>
      </w:pPr>
      <w:hyperlink w:anchor="_Toc66287978" w:history="1">
        <w:r w:rsidR="006F203A" w:rsidRPr="00094BE1">
          <w:rPr>
            <w:rStyle w:val="Hipervnculo"/>
            <w:rFonts w:ascii="Arial" w:hAnsi="Arial" w:cs="Arial"/>
            <w:noProof/>
            <w:color w:val="auto"/>
          </w:rPr>
          <w:t>Sistema de información.</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_Toc66287978 \h </w:instrText>
        </w:r>
        <w:r w:rsidR="006F203A" w:rsidRPr="00094BE1">
          <w:rPr>
            <w:noProof/>
            <w:webHidden/>
          </w:rPr>
        </w:r>
        <w:r w:rsidR="006F203A" w:rsidRPr="00094BE1">
          <w:rPr>
            <w:noProof/>
            <w:webHidden/>
          </w:rPr>
          <w:fldChar w:fldCharType="separate"/>
        </w:r>
        <w:r w:rsidR="006F203A" w:rsidRPr="00094BE1">
          <w:rPr>
            <w:noProof/>
            <w:webHidden/>
          </w:rPr>
          <w:t>21</w:t>
        </w:r>
        <w:r w:rsidR="006F203A" w:rsidRPr="00094BE1">
          <w:rPr>
            <w:noProof/>
            <w:webHidden/>
          </w:rPr>
          <w:fldChar w:fldCharType="end"/>
        </w:r>
      </w:hyperlink>
    </w:p>
    <w:p w14:paraId="3ED97B7A" w14:textId="3C4ECFFF" w:rsidR="006F203A" w:rsidRPr="00094BE1" w:rsidRDefault="004935FF">
      <w:pPr>
        <w:pStyle w:val="TDC1"/>
        <w:rPr>
          <w:rFonts w:asciiTheme="minorHAnsi" w:eastAsiaTheme="minorEastAsia" w:hAnsiTheme="minorHAnsi" w:cstheme="minorBidi"/>
          <w:noProof/>
          <w:sz w:val="22"/>
          <w:szCs w:val="22"/>
          <w:lang w:val="es-CO" w:eastAsia="es-CO"/>
        </w:rPr>
      </w:pPr>
      <w:hyperlink w:anchor="_Toc66287979" w:history="1">
        <w:r w:rsidR="006F203A" w:rsidRPr="00094BE1">
          <w:rPr>
            <w:rStyle w:val="Hipervnculo"/>
            <w:noProof/>
            <w:color w:val="auto"/>
          </w:rPr>
          <w:t>REFERENCIAS</w:t>
        </w:r>
        <w:r w:rsidR="006F203A" w:rsidRPr="00094BE1">
          <w:rPr>
            <w:noProof/>
            <w:webHidden/>
          </w:rPr>
          <w:tab/>
        </w:r>
        <w:r w:rsidR="006F203A" w:rsidRPr="00094BE1">
          <w:rPr>
            <w:noProof/>
            <w:webHidden/>
          </w:rPr>
          <w:fldChar w:fldCharType="begin"/>
        </w:r>
        <w:r w:rsidR="006F203A" w:rsidRPr="00094BE1">
          <w:rPr>
            <w:noProof/>
            <w:webHidden/>
          </w:rPr>
          <w:instrText xml:space="preserve"> PAGEREF _Toc66287979 \h </w:instrText>
        </w:r>
        <w:r w:rsidR="006F203A" w:rsidRPr="00094BE1">
          <w:rPr>
            <w:noProof/>
            <w:webHidden/>
          </w:rPr>
        </w:r>
        <w:r w:rsidR="006F203A" w:rsidRPr="00094BE1">
          <w:rPr>
            <w:noProof/>
            <w:webHidden/>
          </w:rPr>
          <w:fldChar w:fldCharType="separate"/>
        </w:r>
        <w:r w:rsidR="006F203A" w:rsidRPr="00094BE1">
          <w:rPr>
            <w:noProof/>
            <w:webHidden/>
          </w:rPr>
          <w:t>21</w:t>
        </w:r>
        <w:r w:rsidR="006F203A" w:rsidRPr="00094BE1">
          <w:rPr>
            <w:noProof/>
            <w:webHidden/>
          </w:rPr>
          <w:fldChar w:fldCharType="end"/>
        </w:r>
      </w:hyperlink>
    </w:p>
    <w:p w14:paraId="33C02A56" w14:textId="3862D49B" w:rsidR="0092453A" w:rsidRPr="00094BE1" w:rsidRDefault="0092453A">
      <w:pPr>
        <w:rPr>
          <w:rFonts w:ascii="Arial" w:hAnsi="Arial" w:cs="Arial"/>
          <w:b/>
          <w:bCs/>
        </w:rPr>
      </w:pPr>
      <w:r w:rsidRPr="00094BE1">
        <w:rPr>
          <w:rFonts w:ascii="Arial" w:hAnsi="Arial" w:cs="Arial"/>
          <w:b/>
          <w:bCs/>
        </w:rPr>
        <w:fldChar w:fldCharType="end"/>
      </w:r>
    </w:p>
    <w:p w14:paraId="6E24E18F" w14:textId="368E4533" w:rsidR="00E64492" w:rsidRPr="00094BE1" w:rsidRDefault="00E64492">
      <w:pPr>
        <w:rPr>
          <w:rFonts w:ascii="Arial" w:hAnsi="Arial" w:cs="Arial"/>
          <w:b/>
          <w:bCs/>
        </w:rPr>
      </w:pPr>
    </w:p>
    <w:p w14:paraId="0B018E05" w14:textId="77777777" w:rsidR="006F203A" w:rsidRPr="00094BE1" w:rsidRDefault="006F203A">
      <w:pPr>
        <w:rPr>
          <w:rFonts w:ascii="Arial" w:hAnsi="Arial" w:cs="Arial"/>
          <w:b/>
          <w:bCs/>
        </w:rPr>
      </w:pPr>
    </w:p>
    <w:p w14:paraId="17EE0D42" w14:textId="77777777" w:rsidR="00E64492" w:rsidRPr="00094BE1" w:rsidRDefault="00E64492">
      <w:pPr>
        <w:rPr>
          <w:rFonts w:ascii="Arial" w:hAnsi="Arial" w:cs="Arial"/>
          <w:b/>
          <w:bCs/>
        </w:rPr>
      </w:pPr>
    </w:p>
    <w:p w14:paraId="227F5C71" w14:textId="77777777" w:rsidR="00E64492" w:rsidRPr="00094BE1" w:rsidRDefault="00E64492">
      <w:pPr>
        <w:rPr>
          <w:rFonts w:ascii="Arial" w:hAnsi="Arial" w:cs="Arial"/>
          <w:b/>
          <w:bCs/>
        </w:rPr>
      </w:pPr>
    </w:p>
    <w:p w14:paraId="0B0A2F20" w14:textId="77777777" w:rsidR="00E64492" w:rsidRPr="00094BE1" w:rsidRDefault="00E64492">
      <w:pPr>
        <w:rPr>
          <w:rFonts w:ascii="Arial" w:hAnsi="Arial" w:cs="Arial"/>
          <w:b/>
          <w:bCs/>
        </w:rPr>
      </w:pPr>
    </w:p>
    <w:p w14:paraId="20BE8A76" w14:textId="77777777" w:rsidR="00E64492" w:rsidRPr="00094BE1" w:rsidRDefault="00E64492">
      <w:pPr>
        <w:rPr>
          <w:rFonts w:ascii="Arial" w:hAnsi="Arial" w:cs="Arial"/>
          <w:b/>
          <w:bCs/>
        </w:rPr>
      </w:pPr>
    </w:p>
    <w:p w14:paraId="48D28E4F" w14:textId="77777777" w:rsidR="00E64492" w:rsidRPr="00094BE1" w:rsidRDefault="00E64492">
      <w:pPr>
        <w:rPr>
          <w:rFonts w:ascii="Arial" w:hAnsi="Arial" w:cs="Arial"/>
          <w:b/>
          <w:bCs/>
        </w:rPr>
      </w:pPr>
    </w:p>
    <w:p w14:paraId="50AA4471" w14:textId="55B21D26" w:rsidR="00E64492" w:rsidRPr="00094BE1" w:rsidRDefault="00E64492">
      <w:pPr>
        <w:rPr>
          <w:rFonts w:ascii="Arial" w:hAnsi="Arial" w:cs="Arial"/>
          <w:b/>
          <w:bCs/>
        </w:rPr>
      </w:pPr>
    </w:p>
    <w:p w14:paraId="2D1511A6" w14:textId="1C52D4CA" w:rsidR="006F203A" w:rsidRPr="00094BE1" w:rsidRDefault="006F203A">
      <w:pPr>
        <w:rPr>
          <w:rFonts w:ascii="Arial" w:hAnsi="Arial" w:cs="Arial"/>
          <w:b/>
          <w:bCs/>
        </w:rPr>
      </w:pPr>
    </w:p>
    <w:p w14:paraId="30BA07CD" w14:textId="3234C994" w:rsidR="006F203A" w:rsidRPr="00094BE1" w:rsidRDefault="006F203A">
      <w:pPr>
        <w:rPr>
          <w:rFonts w:ascii="Arial" w:hAnsi="Arial" w:cs="Arial"/>
          <w:b/>
          <w:bCs/>
        </w:rPr>
      </w:pPr>
    </w:p>
    <w:p w14:paraId="2E25F60D" w14:textId="3DCB4599" w:rsidR="006F203A" w:rsidRPr="00094BE1" w:rsidRDefault="006F203A">
      <w:pPr>
        <w:rPr>
          <w:rFonts w:ascii="Arial" w:hAnsi="Arial" w:cs="Arial"/>
          <w:b/>
          <w:bCs/>
        </w:rPr>
      </w:pPr>
    </w:p>
    <w:p w14:paraId="3A39C7CA" w14:textId="3F3948B2" w:rsidR="006F203A" w:rsidRPr="00094BE1" w:rsidRDefault="006F203A">
      <w:pPr>
        <w:rPr>
          <w:rFonts w:ascii="Arial" w:hAnsi="Arial" w:cs="Arial"/>
          <w:b/>
          <w:bCs/>
        </w:rPr>
      </w:pPr>
    </w:p>
    <w:p w14:paraId="13A6AEF5" w14:textId="64E04D69" w:rsidR="006F203A" w:rsidRPr="00094BE1" w:rsidRDefault="006F203A">
      <w:pPr>
        <w:rPr>
          <w:rFonts w:ascii="Arial" w:hAnsi="Arial" w:cs="Arial"/>
          <w:b/>
          <w:bCs/>
        </w:rPr>
      </w:pPr>
    </w:p>
    <w:p w14:paraId="0C06991A" w14:textId="18F531E6" w:rsidR="006F203A" w:rsidRPr="00094BE1" w:rsidRDefault="006F203A">
      <w:pPr>
        <w:rPr>
          <w:rFonts w:ascii="Arial" w:hAnsi="Arial" w:cs="Arial"/>
          <w:b/>
          <w:bCs/>
        </w:rPr>
      </w:pPr>
    </w:p>
    <w:p w14:paraId="11880140" w14:textId="4BDDDCB2" w:rsidR="006F203A" w:rsidRPr="00094BE1" w:rsidRDefault="006F203A">
      <w:pPr>
        <w:rPr>
          <w:rFonts w:ascii="Arial" w:hAnsi="Arial" w:cs="Arial"/>
          <w:b/>
          <w:bCs/>
        </w:rPr>
      </w:pPr>
    </w:p>
    <w:p w14:paraId="19687F9E" w14:textId="1C2A139B" w:rsidR="006F203A" w:rsidRPr="00094BE1" w:rsidRDefault="006F203A">
      <w:pPr>
        <w:rPr>
          <w:rFonts w:ascii="Arial" w:hAnsi="Arial" w:cs="Arial"/>
          <w:b/>
          <w:bCs/>
        </w:rPr>
      </w:pPr>
    </w:p>
    <w:p w14:paraId="153EEA97" w14:textId="77777777" w:rsidR="006F203A" w:rsidRPr="00094BE1" w:rsidRDefault="006F203A">
      <w:pPr>
        <w:rPr>
          <w:rFonts w:ascii="Arial" w:hAnsi="Arial" w:cs="Arial"/>
          <w:b/>
          <w:bCs/>
        </w:rPr>
      </w:pPr>
    </w:p>
    <w:p w14:paraId="27694962" w14:textId="77777777" w:rsidR="00955E93" w:rsidRPr="00094BE1" w:rsidRDefault="005B1571" w:rsidP="00682827">
      <w:pPr>
        <w:pStyle w:val="Ttulo1"/>
      </w:pPr>
      <w:bookmarkStart w:id="0" w:name="_Toc491782247"/>
      <w:bookmarkStart w:id="1" w:name="_Toc491782877"/>
      <w:bookmarkStart w:id="2" w:name="_Toc66287934"/>
      <w:r w:rsidRPr="00094BE1">
        <w:t>Introducción</w:t>
      </w:r>
      <w:bookmarkEnd w:id="0"/>
      <w:bookmarkEnd w:id="1"/>
      <w:bookmarkEnd w:id="2"/>
    </w:p>
    <w:p w14:paraId="0D310767" w14:textId="69BE12CB" w:rsidR="0015788E" w:rsidRPr="00094BE1" w:rsidRDefault="003E540F" w:rsidP="00F74717">
      <w:pPr>
        <w:rPr>
          <w:rFonts w:ascii="Arial" w:hAnsi="Arial" w:cs="Arial"/>
        </w:rPr>
      </w:pPr>
      <w:r w:rsidRPr="00094BE1">
        <w:rPr>
          <w:rFonts w:ascii="Arial" w:hAnsi="Arial" w:cs="Arial"/>
        </w:rPr>
        <w:t>La Universidad de La Sabana</w:t>
      </w:r>
      <w:r w:rsidR="00BB5EE1" w:rsidRPr="00094BE1">
        <w:rPr>
          <w:rFonts w:ascii="Arial" w:hAnsi="Arial" w:cs="Arial"/>
        </w:rPr>
        <w:t xml:space="preserve">, </w:t>
      </w:r>
      <w:r w:rsidR="000431D7" w:rsidRPr="00094BE1">
        <w:rPr>
          <w:rFonts w:ascii="Arial" w:hAnsi="Arial" w:cs="Arial"/>
        </w:rPr>
        <w:t xml:space="preserve">en su proceso de transformación para ser una universidad de tercera generación se encuentra </w:t>
      </w:r>
      <w:r w:rsidRPr="00094BE1">
        <w:rPr>
          <w:rFonts w:ascii="Arial" w:hAnsi="Arial" w:cs="Arial"/>
        </w:rPr>
        <w:t>comprometida con el aseguramiento del aprendizaje y ent</w:t>
      </w:r>
      <w:r w:rsidR="00705CF5" w:rsidRPr="00094BE1">
        <w:rPr>
          <w:rFonts w:ascii="Arial" w:hAnsi="Arial" w:cs="Arial"/>
        </w:rPr>
        <w:t>i</w:t>
      </w:r>
      <w:r w:rsidRPr="00094BE1">
        <w:rPr>
          <w:rFonts w:ascii="Arial" w:hAnsi="Arial" w:cs="Arial"/>
        </w:rPr>
        <w:t>end</w:t>
      </w:r>
      <w:r w:rsidR="00705CF5" w:rsidRPr="00094BE1">
        <w:rPr>
          <w:rFonts w:ascii="Arial" w:hAnsi="Arial" w:cs="Arial"/>
        </w:rPr>
        <w:t>e</w:t>
      </w:r>
      <w:r w:rsidRPr="00094BE1">
        <w:rPr>
          <w:rFonts w:ascii="Arial" w:hAnsi="Arial" w:cs="Arial"/>
        </w:rPr>
        <w:t xml:space="preserve"> las</w:t>
      </w:r>
      <w:r w:rsidR="00F640D3" w:rsidRPr="00094BE1">
        <w:rPr>
          <w:rFonts w:ascii="Arial" w:hAnsi="Arial" w:cs="Arial"/>
          <w:i/>
        </w:rPr>
        <w:t xml:space="preserve"> P</w:t>
      </w:r>
      <w:r w:rsidRPr="00094BE1">
        <w:rPr>
          <w:rFonts w:ascii="Arial" w:hAnsi="Arial" w:cs="Arial"/>
          <w:i/>
        </w:rPr>
        <w:t xml:space="preserve">rácticas </w:t>
      </w:r>
      <w:r w:rsidR="00F640D3" w:rsidRPr="00094BE1">
        <w:rPr>
          <w:rFonts w:ascii="Arial" w:hAnsi="Arial" w:cs="Arial"/>
          <w:i/>
        </w:rPr>
        <w:t>U</w:t>
      </w:r>
      <w:r w:rsidRPr="00094BE1">
        <w:rPr>
          <w:rFonts w:ascii="Arial" w:hAnsi="Arial" w:cs="Arial"/>
          <w:i/>
        </w:rPr>
        <w:t>niversitarias</w:t>
      </w:r>
      <w:r w:rsidRPr="00094BE1">
        <w:rPr>
          <w:rFonts w:ascii="Arial" w:hAnsi="Arial" w:cs="Arial"/>
        </w:rPr>
        <w:t xml:space="preserve"> </w:t>
      </w:r>
      <w:r w:rsidR="00705CF5" w:rsidRPr="00094BE1">
        <w:rPr>
          <w:rFonts w:ascii="Arial" w:hAnsi="Arial" w:cs="Arial"/>
        </w:rPr>
        <w:t xml:space="preserve">como </w:t>
      </w:r>
      <w:r w:rsidRPr="00094BE1">
        <w:rPr>
          <w:rFonts w:ascii="Arial" w:hAnsi="Arial" w:cs="Arial"/>
        </w:rPr>
        <w:t>un proceso vital para</w:t>
      </w:r>
      <w:r w:rsidR="002B4C22" w:rsidRPr="00094BE1">
        <w:rPr>
          <w:rFonts w:ascii="Arial" w:hAnsi="Arial" w:cs="Arial"/>
        </w:rPr>
        <w:t xml:space="preserve"> la integración curricular</w:t>
      </w:r>
      <w:r w:rsidR="004763BD" w:rsidRPr="00094BE1">
        <w:rPr>
          <w:rFonts w:ascii="Arial" w:hAnsi="Arial" w:cs="Arial"/>
        </w:rPr>
        <w:t xml:space="preserve"> con el entorno real </w:t>
      </w:r>
      <w:r w:rsidR="00196CEF" w:rsidRPr="00094BE1">
        <w:rPr>
          <w:rFonts w:ascii="Arial" w:hAnsi="Arial" w:cs="Arial"/>
        </w:rPr>
        <w:t>en el que deberán desenvolverse los estudiantes</w:t>
      </w:r>
      <w:r w:rsidR="00464EE7" w:rsidRPr="00094BE1">
        <w:rPr>
          <w:rFonts w:ascii="Arial" w:hAnsi="Arial" w:cs="Arial"/>
        </w:rPr>
        <w:t>; razón por la cual ha decidido</w:t>
      </w:r>
      <w:r w:rsidR="00D6073F" w:rsidRPr="00094BE1">
        <w:rPr>
          <w:rFonts w:ascii="Arial" w:hAnsi="Arial" w:cs="Arial"/>
        </w:rPr>
        <w:t xml:space="preserve"> </w:t>
      </w:r>
      <w:r w:rsidR="00464EE7" w:rsidRPr="00094BE1">
        <w:rPr>
          <w:rFonts w:ascii="Arial" w:hAnsi="Arial" w:cs="Arial"/>
        </w:rPr>
        <w:t xml:space="preserve">ofrecer a la comunidad académica </w:t>
      </w:r>
      <w:r w:rsidR="00F640D3" w:rsidRPr="00094BE1">
        <w:rPr>
          <w:rFonts w:ascii="Arial" w:hAnsi="Arial" w:cs="Arial"/>
        </w:rPr>
        <w:t xml:space="preserve">los </w:t>
      </w:r>
      <w:r w:rsidR="00F640D3" w:rsidRPr="00094BE1">
        <w:rPr>
          <w:rFonts w:ascii="Arial" w:hAnsi="Arial" w:cs="Arial"/>
          <w:i/>
          <w:iCs/>
        </w:rPr>
        <w:t>L</w:t>
      </w:r>
      <w:r w:rsidR="007D3DFE" w:rsidRPr="00094BE1">
        <w:rPr>
          <w:rFonts w:ascii="Arial" w:hAnsi="Arial" w:cs="Arial"/>
          <w:i/>
          <w:iCs/>
        </w:rPr>
        <w:t>ineamientos</w:t>
      </w:r>
      <w:r w:rsidR="00D6073F" w:rsidRPr="00094BE1">
        <w:rPr>
          <w:rFonts w:ascii="Arial" w:hAnsi="Arial" w:cs="Arial"/>
          <w:i/>
          <w:iCs/>
        </w:rPr>
        <w:t xml:space="preserve"> </w:t>
      </w:r>
      <w:r w:rsidR="00F640D3" w:rsidRPr="00094BE1">
        <w:rPr>
          <w:rFonts w:ascii="Arial" w:hAnsi="Arial" w:cs="Arial"/>
          <w:i/>
          <w:iCs/>
        </w:rPr>
        <w:t>de P</w:t>
      </w:r>
      <w:r w:rsidR="0041411D" w:rsidRPr="00094BE1">
        <w:rPr>
          <w:rFonts w:ascii="Arial" w:hAnsi="Arial" w:cs="Arial"/>
          <w:i/>
          <w:iCs/>
        </w:rPr>
        <w:t>rácticas</w:t>
      </w:r>
      <w:r w:rsidR="00F640D3" w:rsidRPr="00094BE1">
        <w:rPr>
          <w:rFonts w:ascii="Arial" w:hAnsi="Arial" w:cs="Arial"/>
          <w:i/>
          <w:iCs/>
        </w:rPr>
        <w:t xml:space="preserve"> U</w:t>
      </w:r>
      <w:r w:rsidR="0015788E" w:rsidRPr="00094BE1">
        <w:rPr>
          <w:rFonts w:ascii="Arial" w:hAnsi="Arial" w:cs="Arial"/>
          <w:i/>
          <w:iCs/>
        </w:rPr>
        <w:t>niversitarias</w:t>
      </w:r>
      <w:r w:rsidR="0041411D" w:rsidRPr="00094BE1">
        <w:rPr>
          <w:rFonts w:ascii="Arial" w:hAnsi="Arial" w:cs="Arial"/>
        </w:rPr>
        <w:t xml:space="preserve"> </w:t>
      </w:r>
      <w:r w:rsidR="003C793D" w:rsidRPr="00094BE1">
        <w:rPr>
          <w:rFonts w:ascii="Arial" w:hAnsi="Arial" w:cs="Arial"/>
        </w:rPr>
        <w:t xml:space="preserve">para </w:t>
      </w:r>
      <w:r w:rsidR="00464EE7" w:rsidRPr="00094BE1">
        <w:rPr>
          <w:rFonts w:ascii="Arial" w:hAnsi="Arial" w:cs="Arial"/>
        </w:rPr>
        <w:t xml:space="preserve">que </w:t>
      </w:r>
      <w:r w:rsidR="003C793D" w:rsidRPr="00094BE1">
        <w:rPr>
          <w:rFonts w:ascii="Arial" w:hAnsi="Arial" w:cs="Arial"/>
        </w:rPr>
        <w:t xml:space="preserve">todos los programas de pregrado </w:t>
      </w:r>
      <w:r w:rsidR="00464EE7" w:rsidRPr="00094BE1">
        <w:rPr>
          <w:rFonts w:ascii="Arial" w:hAnsi="Arial" w:cs="Arial"/>
        </w:rPr>
        <w:t xml:space="preserve">cuenten con un marco de referencia </w:t>
      </w:r>
      <w:r w:rsidR="002B4C22" w:rsidRPr="00094BE1">
        <w:rPr>
          <w:rFonts w:ascii="Arial" w:hAnsi="Arial" w:cs="Arial"/>
        </w:rPr>
        <w:t xml:space="preserve">que </w:t>
      </w:r>
      <w:r w:rsidR="00464EE7" w:rsidRPr="00094BE1">
        <w:rPr>
          <w:rFonts w:ascii="Arial" w:hAnsi="Arial" w:cs="Arial"/>
        </w:rPr>
        <w:t xml:space="preserve">oriente </w:t>
      </w:r>
      <w:r w:rsidR="003C793D" w:rsidRPr="00094BE1">
        <w:rPr>
          <w:rFonts w:ascii="Arial" w:hAnsi="Arial" w:cs="Arial"/>
        </w:rPr>
        <w:t>su implementación</w:t>
      </w:r>
      <w:r w:rsidR="0025118A" w:rsidRPr="00094BE1">
        <w:rPr>
          <w:rFonts w:ascii="Arial" w:hAnsi="Arial" w:cs="Arial"/>
        </w:rPr>
        <w:t xml:space="preserve"> y desarrollo</w:t>
      </w:r>
      <w:r w:rsidR="003C793D" w:rsidRPr="00094BE1">
        <w:rPr>
          <w:rFonts w:ascii="Arial" w:hAnsi="Arial" w:cs="Arial"/>
        </w:rPr>
        <w:t>.</w:t>
      </w:r>
    </w:p>
    <w:p w14:paraId="2CF5A2E1" w14:textId="4252AC41" w:rsidR="00D6073F" w:rsidRPr="00094BE1" w:rsidRDefault="007D3DFE" w:rsidP="00F74717">
      <w:pPr>
        <w:rPr>
          <w:rFonts w:ascii="Arial" w:hAnsi="Arial" w:cs="Arial"/>
        </w:rPr>
      </w:pPr>
      <w:r w:rsidRPr="00094BE1">
        <w:rPr>
          <w:rFonts w:ascii="Arial" w:hAnsi="Arial" w:cs="Arial"/>
        </w:rPr>
        <w:t xml:space="preserve">Estos lineamientos </w:t>
      </w:r>
      <w:r w:rsidR="00184F6E" w:rsidRPr="00094BE1">
        <w:rPr>
          <w:rFonts w:ascii="Arial" w:hAnsi="Arial" w:cs="Arial"/>
        </w:rPr>
        <w:t>nace</w:t>
      </w:r>
      <w:r w:rsidRPr="00094BE1">
        <w:rPr>
          <w:rFonts w:ascii="Arial" w:hAnsi="Arial" w:cs="Arial"/>
        </w:rPr>
        <w:t>n</w:t>
      </w:r>
      <w:r w:rsidR="00184F6E" w:rsidRPr="00094BE1">
        <w:rPr>
          <w:rFonts w:ascii="Arial" w:hAnsi="Arial" w:cs="Arial"/>
        </w:rPr>
        <w:t xml:space="preserve"> y se respalda</w:t>
      </w:r>
      <w:r w:rsidRPr="00094BE1">
        <w:rPr>
          <w:rFonts w:ascii="Arial" w:hAnsi="Arial" w:cs="Arial"/>
        </w:rPr>
        <w:t>n</w:t>
      </w:r>
      <w:r w:rsidR="00F640D3" w:rsidRPr="00094BE1">
        <w:rPr>
          <w:rFonts w:ascii="Arial" w:hAnsi="Arial" w:cs="Arial"/>
        </w:rPr>
        <w:t xml:space="preserve"> en</w:t>
      </w:r>
      <w:r w:rsidR="0015788E" w:rsidRPr="00094BE1">
        <w:rPr>
          <w:rFonts w:ascii="Arial" w:hAnsi="Arial" w:cs="Arial"/>
        </w:rPr>
        <w:t xml:space="preserve"> un ejercicio</w:t>
      </w:r>
      <w:r w:rsidR="00CF1E72" w:rsidRPr="00094BE1">
        <w:rPr>
          <w:rFonts w:ascii="Arial" w:hAnsi="Arial" w:cs="Arial"/>
        </w:rPr>
        <w:t xml:space="preserve"> colegiado</w:t>
      </w:r>
      <w:r w:rsidR="0015788E" w:rsidRPr="00094BE1">
        <w:rPr>
          <w:rFonts w:ascii="Arial" w:hAnsi="Arial" w:cs="Arial"/>
        </w:rPr>
        <w:t xml:space="preserve"> de discusión </w:t>
      </w:r>
      <w:r w:rsidR="009C3C41" w:rsidRPr="00094BE1">
        <w:rPr>
          <w:rFonts w:ascii="Arial" w:hAnsi="Arial" w:cs="Arial"/>
        </w:rPr>
        <w:t xml:space="preserve">y </w:t>
      </w:r>
      <w:r w:rsidR="00EC500D" w:rsidRPr="00094BE1">
        <w:rPr>
          <w:rFonts w:ascii="Arial" w:hAnsi="Arial" w:cs="Arial"/>
        </w:rPr>
        <w:t xml:space="preserve">construcción </w:t>
      </w:r>
      <w:r w:rsidR="0015788E" w:rsidRPr="00094BE1">
        <w:rPr>
          <w:rFonts w:ascii="Arial" w:hAnsi="Arial" w:cs="Arial"/>
        </w:rPr>
        <w:t>entre los actores partícipes del proc</w:t>
      </w:r>
      <w:r w:rsidR="00184F6E" w:rsidRPr="00094BE1">
        <w:rPr>
          <w:rFonts w:ascii="Arial" w:hAnsi="Arial" w:cs="Arial"/>
        </w:rPr>
        <w:t xml:space="preserve">eso de prácticas, quienes, a partir de la casuística particular </w:t>
      </w:r>
      <w:r w:rsidR="00464EE7" w:rsidRPr="00094BE1">
        <w:rPr>
          <w:rFonts w:ascii="Arial" w:hAnsi="Arial" w:cs="Arial"/>
        </w:rPr>
        <w:t xml:space="preserve">de cada programa </w:t>
      </w:r>
      <w:r w:rsidR="00184F6E" w:rsidRPr="00094BE1">
        <w:rPr>
          <w:rFonts w:ascii="Arial" w:hAnsi="Arial" w:cs="Arial"/>
        </w:rPr>
        <w:t>lograron orientar los parámetros</w:t>
      </w:r>
      <w:r w:rsidR="00482F54" w:rsidRPr="00094BE1">
        <w:rPr>
          <w:rFonts w:ascii="Arial" w:hAnsi="Arial" w:cs="Arial"/>
        </w:rPr>
        <w:t xml:space="preserve"> esenciales </w:t>
      </w:r>
      <w:r w:rsidR="00104410" w:rsidRPr="00094BE1">
        <w:rPr>
          <w:rFonts w:ascii="Arial" w:hAnsi="Arial" w:cs="Arial"/>
        </w:rPr>
        <w:t>requeridos</w:t>
      </w:r>
      <w:r w:rsidR="00184F6E" w:rsidRPr="00094BE1">
        <w:rPr>
          <w:rFonts w:ascii="Arial" w:hAnsi="Arial" w:cs="Arial"/>
        </w:rPr>
        <w:t xml:space="preserve"> para estandarizar y dar</w:t>
      </w:r>
      <w:r w:rsidR="00D6073F" w:rsidRPr="00094BE1">
        <w:rPr>
          <w:rFonts w:ascii="Arial" w:hAnsi="Arial" w:cs="Arial"/>
        </w:rPr>
        <w:t xml:space="preserve"> directriz sobre el sentido formativo, la estructura que las soporta y la regulación de su gestión </w:t>
      </w:r>
      <w:r w:rsidR="009C3C41" w:rsidRPr="00094BE1">
        <w:rPr>
          <w:rFonts w:ascii="Arial" w:hAnsi="Arial" w:cs="Arial"/>
        </w:rPr>
        <w:t>académico-administrativa</w:t>
      </w:r>
      <w:r w:rsidR="00D6073F" w:rsidRPr="00094BE1">
        <w:rPr>
          <w:rFonts w:ascii="Arial" w:hAnsi="Arial" w:cs="Arial"/>
        </w:rPr>
        <w:t>.</w:t>
      </w:r>
    </w:p>
    <w:p w14:paraId="66766EDF" w14:textId="58B6F301" w:rsidR="0067720A" w:rsidRPr="00094BE1" w:rsidRDefault="00555EC1" w:rsidP="00F74717">
      <w:pPr>
        <w:rPr>
          <w:rFonts w:ascii="Arial" w:hAnsi="Arial" w:cs="Arial"/>
        </w:rPr>
      </w:pPr>
      <w:r w:rsidRPr="00094BE1">
        <w:rPr>
          <w:rFonts w:ascii="Arial" w:hAnsi="Arial" w:cs="Arial"/>
        </w:rPr>
        <w:t>El</w:t>
      </w:r>
      <w:r w:rsidR="00933C83" w:rsidRPr="00094BE1">
        <w:rPr>
          <w:rFonts w:ascii="Arial" w:hAnsi="Arial" w:cs="Arial"/>
        </w:rPr>
        <w:t xml:space="preserve"> marco de referencia </w:t>
      </w:r>
      <w:r w:rsidR="00067C11" w:rsidRPr="00094BE1">
        <w:rPr>
          <w:rFonts w:ascii="Arial" w:hAnsi="Arial" w:cs="Arial"/>
        </w:rPr>
        <w:t xml:space="preserve">de </w:t>
      </w:r>
      <w:r w:rsidR="00482F54" w:rsidRPr="00094BE1">
        <w:rPr>
          <w:rFonts w:ascii="Arial" w:hAnsi="Arial" w:cs="Arial"/>
        </w:rPr>
        <w:t>estos lineamientos</w:t>
      </w:r>
      <w:r w:rsidR="00067C11" w:rsidRPr="00094BE1">
        <w:rPr>
          <w:rFonts w:ascii="Arial" w:hAnsi="Arial" w:cs="Arial"/>
        </w:rPr>
        <w:t xml:space="preserve"> </w:t>
      </w:r>
      <w:r w:rsidR="00482F54" w:rsidRPr="00094BE1">
        <w:rPr>
          <w:rFonts w:ascii="Arial" w:hAnsi="Arial" w:cs="Arial"/>
        </w:rPr>
        <w:t>reconoce</w:t>
      </w:r>
      <w:r w:rsidR="00933C83" w:rsidRPr="00094BE1">
        <w:rPr>
          <w:rFonts w:ascii="Arial" w:hAnsi="Arial" w:cs="Arial"/>
        </w:rPr>
        <w:t xml:space="preserve"> la especificidad de cada programa académico</w:t>
      </w:r>
      <w:r w:rsidR="00543562" w:rsidRPr="00094BE1">
        <w:rPr>
          <w:rFonts w:ascii="Arial" w:hAnsi="Arial" w:cs="Arial"/>
        </w:rPr>
        <w:t>,</w:t>
      </w:r>
      <w:r w:rsidR="00933C83" w:rsidRPr="00094BE1">
        <w:rPr>
          <w:rFonts w:ascii="Arial" w:hAnsi="Arial" w:cs="Arial"/>
        </w:rPr>
        <w:t xml:space="preserve"> </w:t>
      </w:r>
      <w:r w:rsidR="00464EE7" w:rsidRPr="00094BE1">
        <w:rPr>
          <w:rFonts w:ascii="Arial" w:hAnsi="Arial" w:cs="Arial"/>
        </w:rPr>
        <w:t xml:space="preserve">y </w:t>
      </w:r>
      <w:r w:rsidR="0011072A" w:rsidRPr="00094BE1">
        <w:rPr>
          <w:rFonts w:ascii="Arial" w:hAnsi="Arial" w:cs="Arial"/>
        </w:rPr>
        <w:t>respeta</w:t>
      </w:r>
      <w:r w:rsidR="00E04D73" w:rsidRPr="00094BE1">
        <w:rPr>
          <w:rFonts w:ascii="Arial" w:hAnsi="Arial" w:cs="Arial"/>
        </w:rPr>
        <w:t xml:space="preserve"> su autonomía curricular</w:t>
      </w:r>
      <w:r w:rsidR="008E02B3" w:rsidRPr="00094BE1">
        <w:rPr>
          <w:rFonts w:ascii="Arial" w:hAnsi="Arial" w:cs="Arial"/>
          <w:strike/>
        </w:rPr>
        <w:t xml:space="preserve">, </w:t>
      </w:r>
      <w:r w:rsidR="00464EE7" w:rsidRPr="00094BE1">
        <w:rPr>
          <w:rFonts w:ascii="Arial" w:hAnsi="Arial" w:cs="Arial"/>
        </w:rPr>
        <w:t xml:space="preserve">de modo que solamente </w:t>
      </w:r>
      <w:r w:rsidR="00965BD1" w:rsidRPr="00094BE1">
        <w:rPr>
          <w:rFonts w:ascii="Arial" w:hAnsi="Arial" w:cs="Arial"/>
        </w:rPr>
        <w:t xml:space="preserve">da línea </w:t>
      </w:r>
      <w:r w:rsidR="00464EE7" w:rsidRPr="00094BE1">
        <w:rPr>
          <w:rFonts w:ascii="Arial" w:hAnsi="Arial" w:cs="Arial"/>
        </w:rPr>
        <w:t xml:space="preserve">explicitando la </w:t>
      </w:r>
      <w:r w:rsidR="00270366" w:rsidRPr="00094BE1">
        <w:rPr>
          <w:rFonts w:ascii="Arial" w:hAnsi="Arial" w:cs="Arial"/>
        </w:rPr>
        <w:t xml:space="preserve">uniformidad </w:t>
      </w:r>
      <w:r w:rsidR="00464EE7" w:rsidRPr="00094BE1">
        <w:rPr>
          <w:rFonts w:ascii="Arial" w:hAnsi="Arial" w:cs="Arial"/>
        </w:rPr>
        <w:t xml:space="preserve">básica de los procesos y la definición de </w:t>
      </w:r>
      <w:r w:rsidR="00E23482" w:rsidRPr="00094BE1">
        <w:rPr>
          <w:rFonts w:ascii="Arial" w:hAnsi="Arial" w:cs="Arial"/>
        </w:rPr>
        <w:t xml:space="preserve">los </w:t>
      </w:r>
      <w:r w:rsidR="008D081C" w:rsidRPr="00094BE1">
        <w:rPr>
          <w:rFonts w:ascii="Arial" w:hAnsi="Arial" w:cs="Arial"/>
        </w:rPr>
        <w:t>aspectos fundamentales</w:t>
      </w:r>
      <w:r w:rsidR="00543562" w:rsidRPr="00094BE1">
        <w:rPr>
          <w:rFonts w:ascii="Arial" w:hAnsi="Arial" w:cs="Arial"/>
        </w:rPr>
        <w:t>. El propósito que cum</w:t>
      </w:r>
      <w:r w:rsidR="00EE176A" w:rsidRPr="00094BE1">
        <w:rPr>
          <w:rFonts w:ascii="Arial" w:hAnsi="Arial" w:cs="Arial"/>
        </w:rPr>
        <w:t xml:space="preserve">plen estos lineamientos es </w:t>
      </w:r>
      <w:r w:rsidR="00682826" w:rsidRPr="00094BE1">
        <w:rPr>
          <w:rFonts w:ascii="Arial" w:hAnsi="Arial" w:cs="Arial"/>
        </w:rPr>
        <w:t>brin</w:t>
      </w:r>
      <w:r w:rsidR="00EE176A" w:rsidRPr="00094BE1">
        <w:rPr>
          <w:rFonts w:ascii="Arial" w:hAnsi="Arial" w:cs="Arial"/>
        </w:rPr>
        <w:t>dar u</w:t>
      </w:r>
      <w:r w:rsidR="00543562" w:rsidRPr="00094BE1">
        <w:rPr>
          <w:rFonts w:ascii="Arial" w:hAnsi="Arial" w:cs="Arial"/>
        </w:rPr>
        <w:t xml:space="preserve">n direccionamiento general sobre el </w:t>
      </w:r>
      <w:r w:rsidR="00270366" w:rsidRPr="00094BE1">
        <w:rPr>
          <w:rFonts w:ascii="Arial" w:hAnsi="Arial" w:cs="Arial"/>
        </w:rPr>
        <w:t xml:space="preserve">proceso de </w:t>
      </w:r>
      <w:r w:rsidR="00682826" w:rsidRPr="00094BE1">
        <w:rPr>
          <w:rFonts w:ascii="Arial" w:hAnsi="Arial" w:cs="Arial"/>
        </w:rPr>
        <w:t xml:space="preserve">las </w:t>
      </w:r>
      <w:r w:rsidR="00F640D3" w:rsidRPr="00094BE1">
        <w:rPr>
          <w:rFonts w:ascii="Arial" w:hAnsi="Arial" w:cs="Arial"/>
          <w:i/>
        </w:rPr>
        <w:t>P</w:t>
      </w:r>
      <w:r w:rsidR="00270366" w:rsidRPr="00094BE1">
        <w:rPr>
          <w:rFonts w:ascii="Arial" w:hAnsi="Arial" w:cs="Arial"/>
          <w:i/>
        </w:rPr>
        <w:t xml:space="preserve">rácticas </w:t>
      </w:r>
      <w:r w:rsidR="00F640D3" w:rsidRPr="00094BE1">
        <w:rPr>
          <w:rFonts w:ascii="Arial" w:hAnsi="Arial" w:cs="Arial"/>
          <w:i/>
        </w:rPr>
        <w:t>U</w:t>
      </w:r>
      <w:r w:rsidR="00270366" w:rsidRPr="00094BE1">
        <w:rPr>
          <w:rFonts w:ascii="Arial" w:hAnsi="Arial" w:cs="Arial"/>
          <w:i/>
        </w:rPr>
        <w:t>niversitarias</w:t>
      </w:r>
      <w:r w:rsidR="00270366" w:rsidRPr="00094BE1">
        <w:rPr>
          <w:rFonts w:ascii="Arial" w:hAnsi="Arial" w:cs="Arial"/>
        </w:rPr>
        <w:t xml:space="preserve"> </w:t>
      </w:r>
      <w:r w:rsidR="00543562" w:rsidRPr="00094BE1">
        <w:rPr>
          <w:rFonts w:ascii="Arial" w:hAnsi="Arial" w:cs="Arial"/>
        </w:rPr>
        <w:t xml:space="preserve">que </w:t>
      </w:r>
      <w:r w:rsidR="0011072A" w:rsidRPr="00094BE1">
        <w:rPr>
          <w:rFonts w:ascii="Arial" w:hAnsi="Arial" w:cs="Arial"/>
        </w:rPr>
        <w:t>a nivel institucional</w:t>
      </w:r>
      <w:r w:rsidR="00543562" w:rsidRPr="00094BE1">
        <w:rPr>
          <w:rFonts w:ascii="Arial" w:hAnsi="Arial" w:cs="Arial"/>
        </w:rPr>
        <w:t xml:space="preserve"> se</w:t>
      </w:r>
      <w:r w:rsidR="0011072A" w:rsidRPr="00094BE1">
        <w:rPr>
          <w:rFonts w:ascii="Arial" w:hAnsi="Arial" w:cs="Arial"/>
        </w:rPr>
        <w:t xml:space="preserve"> </w:t>
      </w:r>
      <w:r w:rsidR="00270366" w:rsidRPr="00094BE1">
        <w:rPr>
          <w:rFonts w:ascii="Arial" w:hAnsi="Arial" w:cs="Arial"/>
        </w:rPr>
        <w:t>debe</w:t>
      </w:r>
      <w:r w:rsidR="00682826" w:rsidRPr="00094BE1">
        <w:rPr>
          <w:rFonts w:ascii="Arial" w:hAnsi="Arial" w:cs="Arial"/>
        </w:rPr>
        <w:t>n</w:t>
      </w:r>
      <w:r w:rsidR="00270366" w:rsidRPr="00094BE1">
        <w:rPr>
          <w:rFonts w:ascii="Arial" w:hAnsi="Arial" w:cs="Arial"/>
        </w:rPr>
        <w:t xml:space="preserve"> implementar</w:t>
      </w:r>
      <w:r w:rsidR="0011072A" w:rsidRPr="00094BE1">
        <w:rPr>
          <w:rFonts w:ascii="Arial" w:hAnsi="Arial" w:cs="Arial"/>
        </w:rPr>
        <w:t>.</w:t>
      </w:r>
    </w:p>
    <w:p w14:paraId="737A03F8" w14:textId="2E6CADD2" w:rsidR="004B0E26" w:rsidRPr="00094BE1" w:rsidRDefault="004B0E26" w:rsidP="00682827">
      <w:pPr>
        <w:pStyle w:val="Ttulo1"/>
      </w:pPr>
      <w:bookmarkStart w:id="3" w:name="_Toc66287935"/>
      <w:bookmarkStart w:id="4" w:name="_Toc491782248"/>
      <w:bookmarkStart w:id="5" w:name="_Toc491782878"/>
      <w:r w:rsidRPr="00094BE1">
        <w:t>Antecedentes:</w:t>
      </w:r>
      <w:bookmarkEnd w:id="3"/>
      <w:r w:rsidRPr="00094BE1">
        <w:t xml:space="preserve"> </w:t>
      </w:r>
    </w:p>
    <w:p w14:paraId="1A552BA8" w14:textId="17F8FD6E" w:rsidR="004B0E26" w:rsidRPr="00094BE1" w:rsidRDefault="00320421" w:rsidP="004B0E26">
      <w:pPr>
        <w:rPr>
          <w:rFonts w:ascii="Arial" w:hAnsi="Arial" w:cs="Arial"/>
        </w:rPr>
      </w:pPr>
      <w:r w:rsidRPr="00094BE1">
        <w:rPr>
          <w:rFonts w:ascii="Arial" w:hAnsi="Arial" w:cs="Arial"/>
        </w:rPr>
        <w:t>En el año 2018, bajo el liderazgo de la Dirección de Currículo</w:t>
      </w:r>
      <w:r w:rsidR="00C843C5" w:rsidRPr="00094BE1">
        <w:rPr>
          <w:rFonts w:ascii="Arial" w:hAnsi="Arial" w:cs="Arial"/>
        </w:rPr>
        <w:t xml:space="preserve">, y con la </w:t>
      </w:r>
      <w:r w:rsidR="005B052C" w:rsidRPr="00094BE1">
        <w:rPr>
          <w:rFonts w:ascii="Arial" w:hAnsi="Arial" w:cs="Arial"/>
        </w:rPr>
        <w:t>participación</w:t>
      </w:r>
      <w:r w:rsidR="00C843C5" w:rsidRPr="00094BE1">
        <w:rPr>
          <w:rFonts w:ascii="Arial" w:hAnsi="Arial" w:cs="Arial"/>
        </w:rPr>
        <w:t xml:space="preserve"> de las jefaturas de prácticas de todas las facultades, se trabajó un primer documento de lineamientos de prácticas, el cual recogió como </w:t>
      </w:r>
      <w:r w:rsidR="00D507EF" w:rsidRPr="00094BE1">
        <w:rPr>
          <w:rFonts w:ascii="Arial" w:hAnsi="Arial" w:cs="Arial"/>
        </w:rPr>
        <w:t>soportes: 1) Diagn</w:t>
      </w:r>
      <w:r w:rsidR="00682826" w:rsidRPr="00094BE1">
        <w:rPr>
          <w:rFonts w:ascii="Arial" w:hAnsi="Arial" w:cs="Arial"/>
        </w:rPr>
        <w:t>ó</w:t>
      </w:r>
      <w:r w:rsidR="00D507EF" w:rsidRPr="00094BE1">
        <w:rPr>
          <w:rFonts w:ascii="Arial" w:hAnsi="Arial" w:cs="Arial"/>
        </w:rPr>
        <w:t>stic</w:t>
      </w:r>
      <w:r w:rsidR="005B052C" w:rsidRPr="00094BE1">
        <w:rPr>
          <w:rFonts w:ascii="Arial" w:hAnsi="Arial" w:cs="Arial"/>
        </w:rPr>
        <w:t>o</w:t>
      </w:r>
      <w:r w:rsidR="00D507EF" w:rsidRPr="00094BE1">
        <w:rPr>
          <w:rFonts w:ascii="Arial" w:hAnsi="Arial" w:cs="Arial"/>
        </w:rPr>
        <w:t xml:space="preserve"> interno de prácticas, 2) </w:t>
      </w:r>
      <w:r w:rsidR="00791A9D" w:rsidRPr="00094BE1">
        <w:rPr>
          <w:rFonts w:ascii="Arial" w:hAnsi="Arial" w:cs="Arial"/>
        </w:rPr>
        <w:t xml:space="preserve">Perfil de jefe de prácticas y </w:t>
      </w:r>
      <w:proofErr w:type="spellStart"/>
      <w:r w:rsidR="00791A9D" w:rsidRPr="00094BE1">
        <w:rPr>
          <w:rFonts w:ascii="Arial" w:hAnsi="Arial" w:cs="Arial"/>
        </w:rPr>
        <w:t>alumni</w:t>
      </w:r>
      <w:proofErr w:type="spellEnd"/>
      <w:r w:rsidR="00791A9D" w:rsidRPr="00094BE1">
        <w:rPr>
          <w:rFonts w:ascii="Arial" w:hAnsi="Arial" w:cs="Arial"/>
        </w:rPr>
        <w:t>, 3)</w:t>
      </w:r>
      <w:r w:rsidR="00D95CB5" w:rsidRPr="00094BE1">
        <w:rPr>
          <w:rFonts w:ascii="Arial" w:hAnsi="Arial" w:cs="Arial"/>
        </w:rPr>
        <w:t xml:space="preserve"> Fundamentación Marco conceptual Practicas</w:t>
      </w:r>
      <w:r w:rsidR="00E45C97" w:rsidRPr="00094BE1">
        <w:rPr>
          <w:rFonts w:ascii="Arial" w:hAnsi="Arial" w:cs="Arial"/>
        </w:rPr>
        <w:t xml:space="preserve">, 4) </w:t>
      </w:r>
      <w:proofErr w:type="spellStart"/>
      <w:r w:rsidR="00E45C97" w:rsidRPr="00094BE1">
        <w:rPr>
          <w:rFonts w:ascii="Arial" w:hAnsi="Arial" w:cs="Arial"/>
        </w:rPr>
        <w:t>Bechmarketing</w:t>
      </w:r>
      <w:proofErr w:type="spellEnd"/>
      <w:r w:rsidR="00E45C97" w:rsidRPr="00094BE1">
        <w:rPr>
          <w:rFonts w:ascii="Arial" w:hAnsi="Arial" w:cs="Arial"/>
        </w:rPr>
        <w:t xml:space="preserve"> con otras Universidades del país. </w:t>
      </w:r>
    </w:p>
    <w:p w14:paraId="614AD89C" w14:textId="60E7BFBC" w:rsidR="00F36D60" w:rsidRPr="00094BE1" w:rsidRDefault="00F36D60" w:rsidP="004B0E26">
      <w:pPr>
        <w:rPr>
          <w:rFonts w:ascii="Arial" w:hAnsi="Arial" w:cs="Arial"/>
        </w:rPr>
      </w:pPr>
      <w:r w:rsidRPr="00094BE1">
        <w:rPr>
          <w:rFonts w:ascii="Arial" w:hAnsi="Arial" w:cs="Arial"/>
        </w:rPr>
        <w:t>Dichos documentos fueron retoma</w:t>
      </w:r>
      <w:r w:rsidR="00682826" w:rsidRPr="00094BE1">
        <w:rPr>
          <w:rFonts w:ascii="Arial" w:hAnsi="Arial" w:cs="Arial"/>
        </w:rPr>
        <w:t>d</w:t>
      </w:r>
      <w:r w:rsidRPr="00094BE1">
        <w:rPr>
          <w:rFonts w:ascii="Arial" w:hAnsi="Arial" w:cs="Arial"/>
        </w:rPr>
        <w:t>os en el 2020</w:t>
      </w:r>
      <w:r w:rsidR="003058E2" w:rsidRPr="00094BE1">
        <w:rPr>
          <w:rFonts w:ascii="Arial" w:hAnsi="Arial" w:cs="Arial"/>
        </w:rPr>
        <w:t xml:space="preserve">, por las jefaturas de prácticas </w:t>
      </w:r>
      <w:r w:rsidR="0071082C" w:rsidRPr="00094BE1">
        <w:rPr>
          <w:rFonts w:ascii="Arial" w:hAnsi="Arial" w:cs="Arial"/>
        </w:rPr>
        <w:t xml:space="preserve">con el acompañamiento de la Dirección de Proyección Social, teniendo en cuenta la </w:t>
      </w:r>
      <w:r w:rsidR="00166A9A" w:rsidRPr="00094BE1">
        <w:rPr>
          <w:rFonts w:ascii="Arial" w:hAnsi="Arial" w:cs="Arial"/>
        </w:rPr>
        <w:t xml:space="preserve">nueva directriz </w:t>
      </w:r>
      <w:r w:rsidR="002622B6" w:rsidRPr="00094BE1">
        <w:rPr>
          <w:rFonts w:ascii="Arial" w:hAnsi="Arial" w:cs="Arial"/>
        </w:rPr>
        <w:t xml:space="preserve">del alto gobierno de la Universidad de impulsar las prácticas universitarias como la forma natural y </w:t>
      </w:r>
      <w:r w:rsidR="00AD0D41" w:rsidRPr="00094BE1">
        <w:rPr>
          <w:rFonts w:ascii="Arial" w:hAnsi="Arial" w:cs="Arial"/>
        </w:rPr>
        <w:t>orgánica</w:t>
      </w:r>
      <w:r w:rsidR="002622B6" w:rsidRPr="00094BE1">
        <w:rPr>
          <w:rFonts w:ascii="Arial" w:hAnsi="Arial" w:cs="Arial"/>
        </w:rPr>
        <w:t xml:space="preserve"> de la Universidad realizar proyección social. </w:t>
      </w:r>
    </w:p>
    <w:p w14:paraId="09D0775C" w14:textId="2C65D3D7" w:rsidR="002622B6" w:rsidRPr="00094BE1" w:rsidRDefault="002622B6" w:rsidP="004B0E26">
      <w:pPr>
        <w:rPr>
          <w:rFonts w:ascii="Arial" w:hAnsi="Arial" w:cs="Arial"/>
        </w:rPr>
      </w:pPr>
      <w:r w:rsidRPr="00094BE1">
        <w:rPr>
          <w:rFonts w:ascii="Arial" w:hAnsi="Arial" w:cs="Arial"/>
        </w:rPr>
        <w:lastRenderedPageBreak/>
        <w:t>Es así</w:t>
      </w:r>
      <w:r w:rsidR="002227DD" w:rsidRPr="00094BE1">
        <w:rPr>
          <w:rFonts w:ascii="Arial" w:hAnsi="Arial" w:cs="Arial"/>
          <w:strike/>
        </w:rPr>
        <w:t xml:space="preserve">, </w:t>
      </w:r>
      <w:r w:rsidRPr="00094BE1">
        <w:rPr>
          <w:rFonts w:ascii="Arial" w:hAnsi="Arial" w:cs="Arial"/>
        </w:rPr>
        <w:t xml:space="preserve">como se plantea un nuevo ejercicio </w:t>
      </w:r>
      <w:r w:rsidR="002A2000" w:rsidRPr="00094BE1">
        <w:rPr>
          <w:rFonts w:ascii="Arial" w:hAnsi="Arial" w:cs="Arial"/>
        </w:rPr>
        <w:t>de diagn</w:t>
      </w:r>
      <w:r w:rsidR="00682826" w:rsidRPr="00094BE1">
        <w:rPr>
          <w:rFonts w:ascii="Arial" w:hAnsi="Arial" w:cs="Arial"/>
        </w:rPr>
        <w:t>ó</w:t>
      </w:r>
      <w:r w:rsidR="002A2000" w:rsidRPr="00094BE1">
        <w:rPr>
          <w:rFonts w:ascii="Arial" w:hAnsi="Arial" w:cs="Arial"/>
        </w:rPr>
        <w:t xml:space="preserve">stico del estado de prácticas en el 2020 y se organizan mesas de trabajo </w:t>
      </w:r>
      <w:r w:rsidR="009020A6" w:rsidRPr="00094BE1">
        <w:rPr>
          <w:rFonts w:ascii="Arial" w:hAnsi="Arial" w:cs="Arial"/>
        </w:rPr>
        <w:t>alrededor de</w:t>
      </w:r>
      <w:r w:rsidR="00452270" w:rsidRPr="00094BE1">
        <w:rPr>
          <w:rFonts w:ascii="Arial" w:hAnsi="Arial" w:cs="Arial"/>
        </w:rPr>
        <w:t xml:space="preserve"> las principales temáticas que coinciden con el desarrollo del proceso de prácticas de los estudiantes. </w:t>
      </w:r>
      <w:r w:rsidR="009020A6" w:rsidRPr="00094BE1">
        <w:rPr>
          <w:rFonts w:ascii="Arial" w:hAnsi="Arial" w:cs="Arial"/>
        </w:rPr>
        <w:t xml:space="preserve"> </w:t>
      </w:r>
    </w:p>
    <w:p w14:paraId="688858BF" w14:textId="412B101A" w:rsidR="00272009" w:rsidRPr="00094BE1" w:rsidRDefault="00272009" w:rsidP="00682827">
      <w:pPr>
        <w:pStyle w:val="Ttulo1"/>
        <w:rPr>
          <w:sz w:val="28"/>
          <w:szCs w:val="28"/>
        </w:rPr>
      </w:pPr>
      <w:bookmarkStart w:id="6" w:name="_Toc66287936"/>
      <w:r w:rsidRPr="00094BE1">
        <w:rPr>
          <w:sz w:val="28"/>
          <w:szCs w:val="28"/>
        </w:rPr>
        <w:t>Generalidades</w:t>
      </w:r>
      <w:bookmarkEnd w:id="4"/>
      <w:bookmarkEnd w:id="5"/>
      <w:bookmarkEnd w:id="6"/>
      <w:r w:rsidR="005777C8" w:rsidRPr="00094BE1">
        <w:rPr>
          <w:sz w:val="28"/>
          <w:szCs w:val="28"/>
        </w:rPr>
        <w:t xml:space="preserve"> </w:t>
      </w:r>
    </w:p>
    <w:p w14:paraId="51C17B44" w14:textId="417A106B" w:rsidR="00272009" w:rsidRPr="00094BE1" w:rsidRDefault="00272009" w:rsidP="00047AAE">
      <w:pPr>
        <w:pStyle w:val="Ttulo2"/>
        <w:numPr>
          <w:ilvl w:val="0"/>
          <w:numId w:val="14"/>
        </w:numPr>
        <w:rPr>
          <w:rFonts w:ascii="Arial" w:hAnsi="Arial" w:cs="Arial"/>
        </w:rPr>
      </w:pPr>
      <w:bookmarkStart w:id="7" w:name="_Toc491782249"/>
      <w:bookmarkStart w:id="8" w:name="_Toc491782879"/>
      <w:bookmarkStart w:id="9" w:name="_Toc66287937"/>
      <w:r w:rsidRPr="00094BE1">
        <w:rPr>
          <w:rFonts w:ascii="Arial" w:hAnsi="Arial" w:cs="Arial"/>
        </w:rPr>
        <w:t>Propósito</w:t>
      </w:r>
      <w:bookmarkEnd w:id="7"/>
      <w:bookmarkEnd w:id="8"/>
      <w:bookmarkEnd w:id="9"/>
    </w:p>
    <w:p w14:paraId="06A2BE6B" w14:textId="30580892" w:rsidR="001431C6" w:rsidRPr="00094BE1" w:rsidRDefault="00272009" w:rsidP="00F74717">
      <w:pPr>
        <w:rPr>
          <w:rFonts w:ascii="Arial" w:hAnsi="Arial" w:cs="Arial"/>
        </w:rPr>
      </w:pPr>
      <w:r w:rsidRPr="00094BE1">
        <w:rPr>
          <w:rFonts w:ascii="Arial" w:hAnsi="Arial" w:cs="Arial"/>
        </w:rPr>
        <w:t xml:space="preserve">Las </w:t>
      </w:r>
      <w:r w:rsidR="00F640D3" w:rsidRPr="00094BE1">
        <w:rPr>
          <w:rFonts w:ascii="Arial" w:hAnsi="Arial" w:cs="Arial"/>
          <w:i/>
        </w:rPr>
        <w:t>P</w:t>
      </w:r>
      <w:r w:rsidRPr="00094BE1">
        <w:rPr>
          <w:rFonts w:ascii="Arial" w:hAnsi="Arial" w:cs="Arial"/>
          <w:i/>
        </w:rPr>
        <w:t xml:space="preserve">rácticas </w:t>
      </w:r>
      <w:r w:rsidR="00F640D3" w:rsidRPr="00094BE1">
        <w:rPr>
          <w:rFonts w:ascii="Arial" w:hAnsi="Arial" w:cs="Arial"/>
          <w:i/>
        </w:rPr>
        <w:t>U</w:t>
      </w:r>
      <w:r w:rsidRPr="00094BE1">
        <w:rPr>
          <w:rFonts w:ascii="Arial" w:hAnsi="Arial" w:cs="Arial"/>
          <w:i/>
        </w:rPr>
        <w:t>niversitarias</w:t>
      </w:r>
      <w:r w:rsidR="005777C8" w:rsidRPr="00094BE1">
        <w:rPr>
          <w:rFonts w:ascii="Arial" w:hAnsi="Arial" w:cs="Arial"/>
        </w:rPr>
        <w:t xml:space="preserve"> son una actividad académica</w:t>
      </w:r>
      <w:r w:rsidR="00891C17" w:rsidRPr="00094BE1">
        <w:rPr>
          <w:rFonts w:ascii="Arial" w:hAnsi="Arial" w:cs="Arial"/>
        </w:rPr>
        <w:t xml:space="preserve"> </w:t>
      </w:r>
      <w:r w:rsidR="0028450F" w:rsidRPr="00094BE1">
        <w:rPr>
          <w:rFonts w:ascii="Arial" w:hAnsi="Arial" w:cs="Arial"/>
        </w:rPr>
        <w:t>e</w:t>
      </w:r>
      <w:r w:rsidR="00891C17" w:rsidRPr="00094BE1">
        <w:rPr>
          <w:rFonts w:ascii="Arial" w:hAnsi="Arial" w:cs="Arial"/>
        </w:rPr>
        <w:t xml:space="preserve"> </w:t>
      </w:r>
      <w:r w:rsidR="00AA1443" w:rsidRPr="00094BE1">
        <w:rPr>
          <w:rFonts w:ascii="Arial" w:hAnsi="Arial" w:cs="Arial"/>
        </w:rPr>
        <w:t>i</w:t>
      </w:r>
      <w:r w:rsidR="006E44C2" w:rsidRPr="00094BE1">
        <w:rPr>
          <w:rFonts w:ascii="Arial" w:hAnsi="Arial" w:cs="Arial"/>
        </w:rPr>
        <w:t>ntegra</w:t>
      </w:r>
      <w:r w:rsidR="00682826" w:rsidRPr="00094BE1">
        <w:rPr>
          <w:rFonts w:ascii="Arial" w:hAnsi="Arial" w:cs="Arial"/>
        </w:rPr>
        <w:t>da</w:t>
      </w:r>
      <w:r w:rsidR="00830D88" w:rsidRPr="00094BE1">
        <w:rPr>
          <w:rFonts w:ascii="Arial" w:hAnsi="Arial" w:cs="Arial"/>
        </w:rPr>
        <w:t xml:space="preserve"> a</w:t>
      </w:r>
      <w:r w:rsidR="007A542C" w:rsidRPr="00094BE1">
        <w:rPr>
          <w:rFonts w:ascii="Arial" w:hAnsi="Arial" w:cs="Arial"/>
        </w:rPr>
        <w:t>l plan de estudios</w:t>
      </w:r>
      <w:r w:rsidR="003F377B" w:rsidRPr="00094BE1">
        <w:rPr>
          <w:rFonts w:ascii="Arial" w:hAnsi="Arial" w:cs="Arial"/>
        </w:rPr>
        <w:t xml:space="preserve"> </w:t>
      </w:r>
      <w:r w:rsidR="00441C61" w:rsidRPr="00094BE1">
        <w:rPr>
          <w:rFonts w:ascii="Arial" w:hAnsi="Arial" w:cs="Arial"/>
        </w:rPr>
        <w:t xml:space="preserve">que se </w:t>
      </w:r>
      <w:r w:rsidR="00215727" w:rsidRPr="00094BE1">
        <w:rPr>
          <w:rFonts w:ascii="Arial" w:hAnsi="Arial" w:cs="Arial"/>
        </w:rPr>
        <w:t>establec</w:t>
      </w:r>
      <w:r w:rsidR="00441C61" w:rsidRPr="00094BE1">
        <w:rPr>
          <w:rFonts w:ascii="Arial" w:hAnsi="Arial" w:cs="Arial"/>
        </w:rPr>
        <w:t>e</w:t>
      </w:r>
      <w:r w:rsidR="00543562" w:rsidRPr="00094BE1">
        <w:rPr>
          <w:rFonts w:ascii="Arial" w:hAnsi="Arial" w:cs="Arial"/>
        </w:rPr>
        <w:t xml:space="preserve"> como </w:t>
      </w:r>
      <w:r w:rsidR="00AA1443" w:rsidRPr="00094BE1">
        <w:rPr>
          <w:rFonts w:ascii="Arial" w:hAnsi="Arial" w:cs="Arial"/>
        </w:rPr>
        <w:t xml:space="preserve">requisito </w:t>
      </w:r>
      <w:r w:rsidR="007A542C" w:rsidRPr="00094BE1">
        <w:rPr>
          <w:rFonts w:ascii="Arial" w:hAnsi="Arial" w:cs="Arial"/>
        </w:rPr>
        <w:t>obligatorio</w:t>
      </w:r>
      <w:r w:rsidR="006E44C2" w:rsidRPr="00094BE1">
        <w:rPr>
          <w:rFonts w:ascii="Arial" w:hAnsi="Arial" w:cs="Arial"/>
        </w:rPr>
        <w:t xml:space="preserve"> para </w:t>
      </w:r>
      <w:r w:rsidR="00CF4B16" w:rsidRPr="00094BE1">
        <w:rPr>
          <w:rFonts w:ascii="Arial" w:hAnsi="Arial" w:cs="Arial"/>
        </w:rPr>
        <w:t>algunos</w:t>
      </w:r>
      <w:r w:rsidR="006E44C2" w:rsidRPr="00094BE1">
        <w:rPr>
          <w:rFonts w:ascii="Arial" w:hAnsi="Arial" w:cs="Arial"/>
        </w:rPr>
        <w:t xml:space="preserve"> </w:t>
      </w:r>
      <w:r w:rsidR="00A303AD" w:rsidRPr="00094BE1">
        <w:rPr>
          <w:rFonts w:ascii="Arial" w:hAnsi="Arial" w:cs="Arial"/>
        </w:rPr>
        <w:t>programas académicos</w:t>
      </w:r>
      <w:r w:rsidR="006E44C2" w:rsidRPr="00094BE1">
        <w:rPr>
          <w:rFonts w:ascii="Arial" w:hAnsi="Arial" w:cs="Arial"/>
        </w:rPr>
        <w:t xml:space="preserve"> de la Universidad</w:t>
      </w:r>
      <w:r w:rsidR="00AA1443" w:rsidRPr="00094BE1">
        <w:rPr>
          <w:rFonts w:ascii="Arial" w:hAnsi="Arial" w:cs="Arial"/>
        </w:rPr>
        <w:t xml:space="preserve">. </w:t>
      </w:r>
      <w:r w:rsidR="00F63A7B" w:rsidRPr="00094BE1">
        <w:rPr>
          <w:rFonts w:ascii="Arial" w:hAnsi="Arial" w:cs="Arial"/>
        </w:rPr>
        <w:t>Su</w:t>
      </w:r>
      <w:r w:rsidRPr="00094BE1">
        <w:rPr>
          <w:rFonts w:ascii="Arial" w:hAnsi="Arial" w:cs="Arial"/>
        </w:rPr>
        <w:t xml:space="preserve"> propósito </w:t>
      </w:r>
      <w:r w:rsidR="00011B5B" w:rsidRPr="00094BE1">
        <w:rPr>
          <w:rFonts w:ascii="Arial" w:hAnsi="Arial" w:cs="Arial"/>
        </w:rPr>
        <w:t xml:space="preserve">fundamental </w:t>
      </w:r>
      <w:r w:rsidR="00F63A7B" w:rsidRPr="00094BE1">
        <w:rPr>
          <w:rFonts w:ascii="Arial" w:hAnsi="Arial" w:cs="Arial"/>
        </w:rPr>
        <w:t xml:space="preserve">es lograr afianzar las competencias desarrolladas durante la formación profesional </w:t>
      </w:r>
      <w:r w:rsidR="00C04F4A" w:rsidRPr="00094BE1">
        <w:rPr>
          <w:rFonts w:ascii="Arial" w:hAnsi="Arial" w:cs="Arial"/>
        </w:rPr>
        <w:t>mediante</w:t>
      </w:r>
      <w:r w:rsidR="00011B5B" w:rsidRPr="00094BE1">
        <w:rPr>
          <w:rFonts w:ascii="Arial" w:hAnsi="Arial" w:cs="Arial"/>
        </w:rPr>
        <w:t xml:space="preserve"> la interacción con el</w:t>
      </w:r>
      <w:r w:rsidRPr="00094BE1">
        <w:rPr>
          <w:rFonts w:ascii="Arial" w:hAnsi="Arial" w:cs="Arial"/>
        </w:rPr>
        <w:t xml:space="preserve"> entorno </w:t>
      </w:r>
      <w:r w:rsidR="00986898" w:rsidRPr="00094BE1">
        <w:rPr>
          <w:rFonts w:ascii="Arial" w:hAnsi="Arial" w:cs="Arial"/>
        </w:rPr>
        <w:t>laboral</w:t>
      </w:r>
      <w:r w:rsidR="00C04F4A" w:rsidRPr="00094BE1">
        <w:rPr>
          <w:rFonts w:ascii="Arial" w:hAnsi="Arial" w:cs="Arial"/>
        </w:rPr>
        <w:t>.</w:t>
      </w:r>
      <w:r w:rsidRPr="00094BE1">
        <w:rPr>
          <w:rFonts w:ascii="Arial" w:hAnsi="Arial" w:cs="Arial"/>
        </w:rPr>
        <w:t xml:space="preserve"> </w:t>
      </w:r>
      <w:r w:rsidR="00986898" w:rsidRPr="00094BE1">
        <w:rPr>
          <w:rFonts w:ascii="Arial" w:hAnsi="Arial" w:cs="Arial"/>
        </w:rPr>
        <w:t xml:space="preserve">Por lo demás, aspiran a representar el propósito </w:t>
      </w:r>
      <w:r w:rsidR="00B414F0" w:rsidRPr="00094BE1">
        <w:rPr>
          <w:rFonts w:ascii="Arial" w:hAnsi="Arial" w:cs="Arial"/>
        </w:rPr>
        <w:t xml:space="preserve">de servicio </w:t>
      </w:r>
      <w:r w:rsidR="00986898" w:rsidRPr="00094BE1">
        <w:rPr>
          <w:rFonts w:ascii="Arial" w:hAnsi="Arial" w:cs="Arial"/>
        </w:rPr>
        <w:t xml:space="preserve">a la sociedad </w:t>
      </w:r>
      <w:r w:rsidR="00B414F0" w:rsidRPr="00094BE1">
        <w:rPr>
          <w:rFonts w:ascii="Arial" w:hAnsi="Arial" w:cs="Arial"/>
        </w:rPr>
        <w:t>que la Universidad define en su misión.</w:t>
      </w:r>
    </w:p>
    <w:p w14:paraId="2C6FB2C3" w14:textId="00C320A4" w:rsidR="00272009" w:rsidRPr="00094BE1" w:rsidRDefault="00272009" w:rsidP="00F74717">
      <w:pPr>
        <w:rPr>
          <w:rFonts w:ascii="Arial" w:hAnsi="Arial" w:cs="Arial"/>
        </w:rPr>
      </w:pPr>
      <w:r w:rsidRPr="00094BE1">
        <w:rPr>
          <w:rFonts w:ascii="Arial" w:hAnsi="Arial" w:cs="Arial"/>
        </w:rPr>
        <w:t xml:space="preserve">Las </w:t>
      </w:r>
      <w:r w:rsidR="000A1332" w:rsidRPr="00094BE1">
        <w:rPr>
          <w:rFonts w:ascii="Arial" w:hAnsi="Arial" w:cs="Arial"/>
          <w:i/>
        </w:rPr>
        <w:t>Prácticas U</w:t>
      </w:r>
      <w:r w:rsidRPr="00094BE1">
        <w:rPr>
          <w:rFonts w:ascii="Arial" w:hAnsi="Arial" w:cs="Arial"/>
          <w:i/>
        </w:rPr>
        <w:t xml:space="preserve">niversitarias </w:t>
      </w:r>
      <w:r w:rsidRPr="00094BE1">
        <w:rPr>
          <w:rFonts w:ascii="Arial" w:hAnsi="Arial" w:cs="Arial"/>
        </w:rPr>
        <w:t>integra</w:t>
      </w:r>
      <w:r w:rsidR="00986898" w:rsidRPr="00094BE1">
        <w:rPr>
          <w:rFonts w:ascii="Arial" w:hAnsi="Arial" w:cs="Arial"/>
        </w:rPr>
        <w:t>n</w:t>
      </w:r>
      <w:r w:rsidRPr="00094BE1">
        <w:rPr>
          <w:rFonts w:ascii="Arial" w:hAnsi="Arial" w:cs="Arial"/>
        </w:rPr>
        <w:t xml:space="preserve"> los </w:t>
      </w:r>
      <w:r w:rsidR="00986898" w:rsidRPr="00094BE1">
        <w:rPr>
          <w:rFonts w:ascii="Arial" w:hAnsi="Arial" w:cs="Arial"/>
        </w:rPr>
        <w:t xml:space="preserve">objetivos </w:t>
      </w:r>
      <w:r w:rsidRPr="00094BE1">
        <w:rPr>
          <w:rFonts w:ascii="Arial" w:hAnsi="Arial" w:cs="Arial"/>
        </w:rPr>
        <w:t>que la Universidad plasma en su Proyecto Educativo Institucional-PEI</w:t>
      </w:r>
      <w:r w:rsidR="00161404" w:rsidRPr="00094BE1">
        <w:rPr>
          <w:rFonts w:ascii="Arial" w:hAnsi="Arial" w:cs="Arial"/>
        </w:rPr>
        <w:t xml:space="preserve"> </w:t>
      </w:r>
      <w:r w:rsidR="007069AD" w:rsidRPr="00094BE1">
        <w:rPr>
          <w:rFonts w:ascii="Arial" w:hAnsi="Arial" w:cs="Arial"/>
        </w:rPr>
        <w:t xml:space="preserve">a través de </w:t>
      </w:r>
      <w:r w:rsidR="00986898" w:rsidRPr="00094BE1">
        <w:rPr>
          <w:rFonts w:ascii="Arial" w:hAnsi="Arial" w:cs="Arial"/>
        </w:rPr>
        <w:t xml:space="preserve">espacios de </w:t>
      </w:r>
      <w:r w:rsidRPr="00094BE1">
        <w:rPr>
          <w:rFonts w:ascii="Arial" w:hAnsi="Arial" w:cs="Arial"/>
        </w:rPr>
        <w:t>formación abiert</w:t>
      </w:r>
      <w:r w:rsidR="00CA6C15" w:rsidRPr="00094BE1">
        <w:rPr>
          <w:rFonts w:ascii="Arial" w:hAnsi="Arial" w:cs="Arial"/>
        </w:rPr>
        <w:t>os</w:t>
      </w:r>
      <w:r w:rsidRPr="00094BE1">
        <w:rPr>
          <w:rFonts w:ascii="Arial" w:hAnsi="Arial" w:cs="Arial"/>
        </w:rPr>
        <w:t>, interdisciplinari</w:t>
      </w:r>
      <w:r w:rsidR="00CA6C15" w:rsidRPr="00094BE1">
        <w:rPr>
          <w:rFonts w:ascii="Arial" w:hAnsi="Arial" w:cs="Arial"/>
        </w:rPr>
        <w:t>os</w:t>
      </w:r>
      <w:r w:rsidRPr="00094BE1">
        <w:rPr>
          <w:rFonts w:ascii="Arial" w:hAnsi="Arial" w:cs="Arial"/>
        </w:rPr>
        <w:t>, centrad</w:t>
      </w:r>
      <w:r w:rsidR="00CA6C15" w:rsidRPr="00094BE1">
        <w:rPr>
          <w:rFonts w:ascii="Arial" w:hAnsi="Arial" w:cs="Arial"/>
        </w:rPr>
        <w:t>o</w:t>
      </w:r>
      <w:r w:rsidRPr="00094BE1">
        <w:rPr>
          <w:rFonts w:ascii="Arial" w:hAnsi="Arial" w:cs="Arial"/>
        </w:rPr>
        <w:t xml:space="preserve"> en proyectos, </w:t>
      </w:r>
      <w:r w:rsidR="001F0601" w:rsidRPr="00094BE1">
        <w:rPr>
          <w:rFonts w:ascii="Arial" w:hAnsi="Arial" w:cs="Arial"/>
        </w:rPr>
        <w:t>promotor del debate y l</w:t>
      </w:r>
      <w:r w:rsidRPr="00094BE1">
        <w:rPr>
          <w:rFonts w:ascii="Arial" w:hAnsi="Arial" w:cs="Arial"/>
        </w:rPr>
        <w:t xml:space="preserve">a postura crítica, el </w:t>
      </w:r>
      <w:r w:rsidR="0037016E" w:rsidRPr="00094BE1">
        <w:rPr>
          <w:rFonts w:ascii="Arial" w:hAnsi="Arial" w:cs="Arial"/>
        </w:rPr>
        <w:t>pensamiento autónomo</w:t>
      </w:r>
      <w:r w:rsidRPr="00094BE1">
        <w:rPr>
          <w:rFonts w:ascii="Arial" w:hAnsi="Arial" w:cs="Arial"/>
        </w:rPr>
        <w:t xml:space="preserve">, la capacidad de innovación y </w:t>
      </w:r>
      <w:r w:rsidR="0037016E" w:rsidRPr="00094BE1">
        <w:rPr>
          <w:rFonts w:ascii="Arial" w:hAnsi="Arial" w:cs="Arial"/>
        </w:rPr>
        <w:t xml:space="preserve">la </w:t>
      </w:r>
      <w:r w:rsidRPr="00094BE1">
        <w:rPr>
          <w:rFonts w:ascii="Arial" w:hAnsi="Arial" w:cs="Arial"/>
        </w:rPr>
        <w:t xml:space="preserve">solución de problemas, </w:t>
      </w:r>
      <w:r w:rsidR="00986898" w:rsidRPr="00094BE1">
        <w:rPr>
          <w:rFonts w:ascii="Arial" w:hAnsi="Arial" w:cs="Arial"/>
        </w:rPr>
        <w:t xml:space="preserve">todo lo cual, </w:t>
      </w:r>
      <w:r w:rsidR="00053B23" w:rsidRPr="00094BE1">
        <w:rPr>
          <w:rFonts w:ascii="Arial" w:hAnsi="Arial" w:cs="Arial"/>
        </w:rPr>
        <w:t>en su conjunto</w:t>
      </w:r>
      <w:r w:rsidR="00986898" w:rsidRPr="00094BE1">
        <w:rPr>
          <w:rFonts w:ascii="Arial" w:hAnsi="Arial" w:cs="Arial"/>
        </w:rPr>
        <w:t>,</w:t>
      </w:r>
      <w:r w:rsidR="00053B23" w:rsidRPr="00094BE1">
        <w:rPr>
          <w:rFonts w:ascii="Arial" w:hAnsi="Arial" w:cs="Arial"/>
        </w:rPr>
        <w:t xml:space="preserve"> </w:t>
      </w:r>
      <w:r w:rsidRPr="00094BE1">
        <w:rPr>
          <w:rFonts w:ascii="Arial" w:hAnsi="Arial" w:cs="Arial"/>
        </w:rPr>
        <w:t>potenciali</w:t>
      </w:r>
      <w:r w:rsidR="00986898" w:rsidRPr="00094BE1">
        <w:rPr>
          <w:rFonts w:ascii="Arial" w:hAnsi="Arial" w:cs="Arial"/>
        </w:rPr>
        <w:t>za</w:t>
      </w:r>
      <w:r w:rsidRPr="00094BE1">
        <w:rPr>
          <w:rFonts w:ascii="Arial" w:hAnsi="Arial" w:cs="Arial"/>
        </w:rPr>
        <w:t xml:space="preserve"> el desarrollo de competencias humanísticas, disciplinares y profesionales</w:t>
      </w:r>
      <w:r w:rsidR="00161404" w:rsidRPr="00094BE1">
        <w:rPr>
          <w:rFonts w:ascii="Arial" w:hAnsi="Arial" w:cs="Arial"/>
          <w:noProof/>
          <w:lang w:val="es-CO"/>
        </w:rPr>
        <w:t xml:space="preserve"> (Universidad de La Sabana, 2014)</w:t>
      </w:r>
      <w:r w:rsidRPr="00094BE1">
        <w:rPr>
          <w:rFonts w:ascii="Arial" w:hAnsi="Arial" w:cs="Arial"/>
        </w:rPr>
        <w:t>.</w:t>
      </w:r>
      <w:r w:rsidR="00161404" w:rsidRPr="00094BE1">
        <w:rPr>
          <w:rFonts w:ascii="Arial" w:hAnsi="Arial" w:cs="Arial"/>
        </w:rPr>
        <w:t xml:space="preserve">  </w:t>
      </w:r>
    </w:p>
    <w:p w14:paraId="5429BCE7" w14:textId="23AD4483" w:rsidR="001765C2" w:rsidRPr="00094BE1" w:rsidRDefault="00272009" w:rsidP="00047AAE">
      <w:pPr>
        <w:pStyle w:val="Ttulo2"/>
        <w:numPr>
          <w:ilvl w:val="0"/>
          <w:numId w:val="13"/>
        </w:numPr>
        <w:rPr>
          <w:rFonts w:ascii="Arial" w:hAnsi="Arial" w:cs="Arial"/>
        </w:rPr>
      </w:pPr>
      <w:bookmarkStart w:id="10" w:name="_Toc491782250"/>
      <w:bookmarkStart w:id="11" w:name="_Toc491782880"/>
      <w:bookmarkStart w:id="12" w:name="_Toc66287938"/>
      <w:r w:rsidRPr="00094BE1">
        <w:rPr>
          <w:rFonts w:ascii="Arial" w:hAnsi="Arial" w:cs="Arial"/>
        </w:rPr>
        <w:t>Definiciones</w:t>
      </w:r>
      <w:bookmarkEnd w:id="10"/>
      <w:bookmarkEnd w:id="11"/>
      <w:bookmarkEnd w:id="12"/>
    </w:p>
    <w:p w14:paraId="3086E9A9" w14:textId="77777777" w:rsidR="00F43AC4" w:rsidRPr="00094BE1" w:rsidRDefault="00F43AC4" w:rsidP="00F43AC4">
      <w:pPr>
        <w:rPr>
          <w:rFonts w:ascii="Arial" w:hAnsi="Arial" w:cs="Arial"/>
          <w:i/>
          <w:iCs/>
        </w:rPr>
      </w:pPr>
      <w:r w:rsidRPr="00094BE1">
        <w:rPr>
          <w:rFonts w:ascii="Arial" w:hAnsi="Arial" w:cs="Arial"/>
          <w:i/>
          <w:iCs/>
        </w:rPr>
        <w:t>Las prácticas universitarias son escenarios de enseñanza y aprendizaje que integran las funciones sustantivas de la Universidad, propiciando la transferencia del conocimiento adquirido y de las competencias y habilidades desarrolladas por los estudiantes. Tienen la capacidad de transformar el contexto en el que se desarrollan y de atender las necesidades de las organizaciones donde se llevan a cabo.</w:t>
      </w:r>
    </w:p>
    <w:p w14:paraId="42BED1DC" w14:textId="62675AA8" w:rsidR="00F43AC4" w:rsidRPr="00094BE1" w:rsidRDefault="00F43AC4" w:rsidP="00F43AC4">
      <w:pPr>
        <w:rPr>
          <w:rFonts w:ascii="Arial" w:hAnsi="Arial" w:cs="Arial"/>
          <w:i/>
          <w:iCs/>
        </w:rPr>
      </w:pPr>
      <w:r w:rsidRPr="00094BE1">
        <w:rPr>
          <w:rFonts w:ascii="Arial" w:hAnsi="Arial" w:cs="Arial"/>
          <w:i/>
          <w:iCs/>
        </w:rPr>
        <w:t xml:space="preserve">Dichas prácticas son el escenario ideal para que los estudiantes pongan a prueba sus conocimientos y habilidades, así como los valores adquiridos durante su paso por la universidad, previo al inicio de su vida profesional. En este sentido, deben estar alineadas con los objetivos curriculares que se establecen para cada programa y deben contar con el adecuado acompañamiento, tanto de las organizaciones </w:t>
      </w:r>
      <w:r w:rsidRPr="00094BE1">
        <w:rPr>
          <w:rFonts w:ascii="Arial" w:hAnsi="Arial" w:cs="Arial"/>
          <w:i/>
          <w:iCs/>
        </w:rPr>
        <w:lastRenderedPageBreak/>
        <w:t>donde se llevan a cabo, como de los tutores de práctica, quienes apoyan al estudiante durante este proceso</w:t>
      </w:r>
      <w:r w:rsidRPr="00094BE1">
        <w:rPr>
          <w:rStyle w:val="Refdenotaalpie"/>
          <w:rFonts w:ascii="Arial" w:hAnsi="Arial" w:cs="Arial"/>
          <w:i/>
          <w:iCs/>
        </w:rPr>
        <w:footnoteReference w:id="1"/>
      </w:r>
      <w:r w:rsidRPr="00094BE1">
        <w:rPr>
          <w:rFonts w:ascii="Arial" w:hAnsi="Arial" w:cs="Arial"/>
          <w:i/>
          <w:iCs/>
        </w:rPr>
        <w:t>.</w:t>
      </w:r>
    </w:p>
    <w:p w14:paraId="318B652A" w14:textId="0B26249D" w:rsidR="00812CBB" w:rsidRPr="00094BE1" w:rsidRDefault="00986898" w:rsidP="00F74717">
      <w:pPr>
        <w:rPr>
          <w:rFonts w:ascii="Arial" w:hAnsi="Arial" w:cs="Arial"/>
          <w:strike/>
        </w:rPr>
      </w:pPr>
      <w:r w:rsidRPr="00094BE1">
        <w:rPr>
          <w:rFonts w:ascii="Arial" w:hAnsi="Arial" w:cs="Arial"/>
        </w:rPr>
        <w:t>De acuerdo con</w:t>
      </w:r>
      <w:r w:rsidR="00812CBB" w:rsidRPr="00094BE1">
        <w:rPr>
          <w:rFonts w:ascii="Arial" w:hAnsi="Arial" w:cs="Arial"/>
        </w:rPr>
        <w:t xml:space="preserve"> lo anterior</w:t>
      </w:r>
      <w:r w:rsidR="000D0C7A" w:rsidRPr="00094BE1">
        <w:rPr>
          <w:rFonts w:ascii="Arial" w:hAnsi="Arial" w:cs="Arial"/>
        </w:rPr>
        <w:t>,</w:t>
      </w:r>
      <w:r w:rsidR="00812CBB" w:rsidRPr="00094BE1">
        <w:rPr>
          <w:rFonts w:ascii="Arial" w:hAnsi="Arial" w:cs="Arial"/>
        </w:rPr>
        <w:t xml:space="preserve"> las Prácticas Universitarias están contempladas dentro de las mallas curriculares y/o planes de estudio, alineadas con el perfil del graduado, las competencias que determinan dicho perfil y el logro de los resultados de aprendizaje previstos;</w:t>
      </w:r>
      <w:r w:rsidR="0070359F" w:rsidRPr="00094BE1">
        <w:rPr>
          <w:rFonts w:ascii="Arial" w:hAnsi="Arial" w:cs="Arial"/>
        </w:rPr>
        <w:t xml:space="preserve"> </w:t>
      </w:r>
      <w:r w:rsidR="000D0C7A" w:rsidRPr="00094BE1">
        <w:rPr>
          <w:rFonts w:ascii="Arial" w:hAnsi="Arial" w:cs="Arial"/>
        </w:rPr>
        <w:t xml:space="preserve">configurándose, así, en </w:t>
      </w:r>
      <w:r w:rsidR="00812CBB" w:rsidRPr="00094BE1">
        <w:rPr>
          <w:rFonts w:ascii="Arial" w:hAnsi="Arial" w:cs="Arial"/>
        </w:rPr>
        <w:t xml:space="preserve">una fuente constante de realimentación para el diseño curricular de un programa académico. Por su parte, las organizaciones que acogen a los </w:t>
      </w:r>
      <w:r w:rsidR="00CB1242" w:rsidRPr="00094BE1">
        <w:rPr>
          <w:rFonts w:ascii="Arial" w:hAnsi="Arial" w:cs="Arial"/>
        </w:rPr>
        <w:t>practicantes</w:t>
      </w:r>
      <w:r w:rsidR="00812CBB" w:rsidRPr="00094BE1">
        <w:rPr>
          <w:rFonts w:ascii="Arial" w:hAnsi="Arial" w:cs="Arial"/>
        </w:rPr>
        <w:t xml:space="preserve"> </w:t>
      </w:r>
      <w:r w:rsidR="000D0C7A" w:rsidRPr="00094BE1">
        <w:rPr>
          <w:rFonts w:ascii="Arial" w:hAnsi="Arial" w:cs="Arial"/>
        </w:rPr>
        <w:t>son el escenario real social de introducción a la vida profesional y laboral del futuro graduado, y en cuanto seleccionan y asignan personas que serán inmediatamente responsables del proceso de acompañamiento dentro de la organización</w:t>
      </w:r>
      <w:r w:rsidR="00AC3A23" w:rsidRPr="00094BE1">
        <w:rPr>
          <w:rFonts w:ascii="Arial" w:hAnsi="Arial" w:cs="Arial"/>
        </w:rPr>
        <w:t>,</w:t>
      </w:r>
      <w:r w:rsidR="000D0C7A" w:rsidRPr="00094BE1">
        <w:rPr>
          <w:rFonts w:ascii="Arial" w:hAnsi="Arial" w:cs="Arial"/>
        </w:rPr>
        <w:t xml:space="preserve"> coparticipan en la tarea universitaria, promoviendo </w:t>
      </w:r>
      <w:r w:rsidR="00812CBB" w:rsidRPr="00094BE1">
        <w:rPr>
          <w:rFonts w:ascii="Arial" w:hAnsi="Arial" w:cs="Arial"/>
        </w:rPr>
        <w:t>el cumplimiento de funciones y metas específicas</w:t>
      </w:r>
      <w:r w:rsidR="000D0C7A" w:rsidRPr="00094BE1">
        <w:rPr>
          <w:rFonts w:ascii="Arial" w:hAnsi="Arial" w:cs="Arial"/>
        </w:rPr>
        <w:t xml:space="preserve"> que cualifican </w:t>
      </w:r>
      <w:r w:rsidR="00AC3A23" w:rsidRPr="00094BE1">
        <w:rPr>
          <w:rFonts w:ascii="Arial" w:hAnsi="Arial" w:cs="Arial"/>
        </w:rPr>
        <w:t xml:space="preserve">a los practicantes </w:t>
      </w:r>
      <w:r w:rsidR="000D0C7A" w:rsidRPr="00094BE1">
        <w:rPr>
          <w:rFonts w:ascii="Arial" w:hAnsi="Arial" w:cs="Arial"/>
        </w:rPr>
        <w:t xml:space="preserve">con competencia y pertinencia para el </w:t>
      </w:r>
      <w:r w:rsidR="00AC3A23" w:rsidRPr="00094BE1">
        <w:rPr>
          <w:rFonts w:ascii="Arial" w:hAnsi="Arial" w:cs="Arial"/>
        </w:rPr>
        <w:t>mundo del trabajo</w:t>
      </w:r>
      <w:r w:rsidR="00521FCC" w:rsidRPr="00094BE1">
        <w:rPr>
          <w:rFonts w:ascii="Arial" w:hAnsi="Arial" w:cs="Arial"/>
        </w:rPr>
        <w:t>.</w:t>
      </w:r>
      <w:r w:rsidR="00812CBB" w:rsidRPr="00094BE1">
        <w:rPr>
          <w:rFonts w:ascii="Arial" w:hAnsi="Arial" w:cs="Arial"/>
          <w:strike/>
        </w:rPr>
        <w:t xml:space="preserve"> </w:t>
      </w:r>
    </w:p>
    <w:p w14:paraId="586B6CE0" w14:textId="021F2264" w:rsidR="00F54EB2" w:rsidRPr="00094BE1" w:rsidRDefault="00DE0030" w:rsidP="00F74717">
      <w:pPr>
        <w:rPr>
          <w:rFonts w:ascii="Arial" w:hAnsi="Arial" w:cs="Arial"/>
        </w:rPr>
      </w:pPr>
      <w:r w:rsidRPr="00094BE1">
        <w:rPr>
          <w:rFonts w:ascii="Arial" w:hAnsi="Arial" w:cs="Arial"/>
        </w:rPr>
        <w:t xml:space="preserve">Las </w:t>
      </w:r>
      <w:r w:rsidRPr="00094BE1">
        <w:rPr>
          <w:rFonts w:ascii="Arial" w:hAnsi="Arial" w:cs="Arial"/>
          <w:i/>
        </w:rPr>
        <w:t>prácticas</w:t>
      </w:r>
      <w:r w:rsidRPr="00094BE1">
        <w:rPr>
          <w:rFonts w:ascii="Arial" w:hAnsi="Arial" w:cs="Arial"/>
        </w:rPr>
        <w:t xml:space="preserve"> son entendidas en la Universidad de L</w:t>
      </w:r>
      <w:r w:rsidR="00B845AB" w:rsidRPr="00094BE1">
        <w:rPr>
          <w:rFonts w:ascii="Arial" w:hAnsi="Arial" w:cs="Arial"/>
        </w:rPr>
        <w:t xml:space="preserve">a Sabana como </w:t>
      </w:r>
      <w:r w:rsidR="00B845AB" w:rsidRPr="00094BE1">
        <w:rPr>
          <w:rFonts w:ascii="Arial" w:hAnsi="Arial" w:cs="Arial"/>
          <w:i/>
        </w:rPr>
        <w:t>universitarias</w:t>
      </w:r>
      <w:r w:rsidR="00B845AB" w:rsidRPr="00094BE1">
        <w:rPr>
          <w:rFonts w:ascii="Arial" w:hAnsi="Arial" w:cs="Arial"/>
        </w:rPr>
        <w:t xml:space="preserve"> en la medida que se ubican dentro del plan de estudios en diferentes momentos de la carrera</w:t>
      </w:r>
      <w:r w:rsidR="00530952" w:rsidRPr="00094BE1">
        <w:rPr>
          <w:rFonts w:ascii="Arial" w:hAnsi="Arial" w:cs="Arial"/>
        </w:rPr>
        <w:t xml:space="preserve">. No han sido </w:t>
      </w:r>
      <w:r w:rsidR="00A14B99" w:rsidRPr="00094BE1">
        <w:rPr>
          <w:rFonts w:ascii="Arial" w:hAnsi="Arial" w:cs="Arial"/>
        </w:rPr>
        <w:t xml:space="preserve">exclusivamente </w:t>
      </w:r>
      <w:r w:rsidR="00B845AB" w:rsidRPr="00094BE1">
        <w:rPr>
          <w:rFonts w:ascii="Arial" w:hAnsi="Arial" w:cs="Arial"/>
        </w:rPr>
        <w:t xml:space="preserve">pensadas como un ejercicio integrador </w:t>
      </w:r>
      <w:r w:rsidR="00BA5CDE" w:rsidRPr="00094BE1">
        <w:rPr>
          <w:rFonts w:ascii="Arial" w:hAnsi="Arial" w:cs="Arial"/>
        </w:rPr>
        <w:t>al cierre d</w:t>
      </w:r>
      <w:r w:rsidR="00B845AB" w:rsidRPr="00094BE1">
        <w:rPr>
          <w:rFonts w:ascii="Arial" w:hAnsi="Arial" w:cs="Arial"/>
        </w:rPr>
        <w:t>el proceso académico</w:t>
      </w:r>
      <w:r w:rsidR="00530952" w:rsidRPr="00094BE1">
        <w:rPr>
          <w:rFonts w:ascii="Arial" w:hAnsi="Arial" w:cs="Arial"/>
        </w:rPr>
        <w:t>,</w:t>
      </w:r>
      <w:r w:rsidR="00B845AB" w:rsidRPr="00094BE1">
        <w:rPr>
          <w:rFonts w:ascii="Arial" w:hAnsi="Arial" w:cs="Arial"/>
        </w:rPr>
        <w:t xml:space="preserve"> sino</w:t>
      </w:r>
      <w:r w:rsidR="00530952" w:rsidRPr="00094BE1">
        <w:rPr>
          <w:rFonts w:ascii="Arial" w:hAnsi="Arial" w:cs="Arial"/>
        </w:rPr>
        <w:t xml:space="preserve"> como una actividad curricular</w:t>
      </w:r>
      <w:r w:rsidR="00B845AB" w:rsidRPr="00094BE1">
        <w:rPr>
          <w:rFonts w:ascii="Arial" w:hAnsi="Arial" w:cs="Arial"/>
        </w:rPr>
        <w:t xml:space="preserve"> que gradualmente vincula al estudiante con la praxis </w:t>
      </w:r>
      <w:r w:rsidR="00530952" w:rsidRPr="00094BE1">
        <w:rPr>
          <w:rFonts w:ascii="Arial" w:hAnsi="Arial" w:cs="Arial"/>
        </w:rPr>
        <w:t>del conocimiento</w:t>
      </w:r>
      <w:r w:rsidR="00CB1242" w:rsidRPr="00094BE1">
        <w:rPr>
          <w:rFonts w:ascii="Arial" w:hAnsi="Arial" w:cs="Arial"/>
        </w:rPr>
        <w:t>, siendo el escenario ideal para la relevancia práctica</w:t>
      </w:r>
      <w:r w:rsidR="002030FE" w:rsidRPr="00094BE1">
        <w:rPr>
          <w:rFonts w:ascii="Arial" w:hAnsi="Arial" w:cs="Arial"/>
        </w:rPr>
        <w:t>.</w:t>
      </w:r>
    </w:p>
    <w:p w14:paraId="1DB7EC87" w14:textId="33F9A6EC" w:rsidR="004A6588" w:rsidRPr="00094BE1" w:rsidRDefault="004A6588" w:rsidP="00F74717">
      <w:pPr>
        <w:rPr>
          <w:rFonts w:ascii="Arial" w:hAnsi="Arial" w:cs="Arial"/>
        </w:rPr>
      </w:pPr>
    </w:p>
    <w:p w14:paraId="6565BABD" w14:textId="7919CDF7" w:rsidR="009C369F" w:rsidRPr="00094BE1" w:rsidRDefault="009C369F" w:rsidP="00047AAE">
      <w:pPr>
        <w:pStyle w:val="Ttulo2"/>
        <w:numPr>
          <w:ilvl w:val="0"/>
          <w:numId w:val="13"/>
        </w:numPr>
        <w:rPr>
          <w:rFonts w:ascii="Arial" w:hAnsi="Arial" w:cs="Arial"/>
        </w:rPr>
      </w:pPr>
      <w:bookmarkStart w:id="13" w:name="_Toc491782251"/>
      <w:bookmarkStart w:id="14" w:name="_Toc491782881"/>
      <w:bookmarkStart w:id="15" w:name="_Toc66287939"/>
      <w:r w:rsidRPr="00094BE1">
        <w:rPr>
          <w:rFonts w:ascii="Arial" w:hAnsi="Arial" w:cs="Arial"/>
        </w:rPr>
        <w:t>Objetivos</w:t>
      </w:r>
      <w:bookmarkEnd w:id="13"/>
      <w:bookmarkEnd w:id="14"/>
      <w:bookmarkEnd w:id="15"/>
    </w:p>
    <w:p w14:paraId="0AB9D91A" w14:textId="77777777" w:rsidR="009C369F" w:rsidRPr="00094BE1" w:rsidRDefault="009C369F" w:rsidP="00F74717">
      <w:pPr>
        <w:rPr>
          <w:rFonts w:ascii="Arial" w:hAnsi="Arial" w:cs="Arial"/>
        </w:rPr>
      </w:pPr>
      <w:r w:rsidRPr="00094BE1">
        <w:rPr>
          <w:rFonts w:ascii="Arial" w:hAnsi="Arial" w:cs="Arial"/>
        </w:rPr>
        <w:t xml:space="preserve">Comprendiendo que las </w:t>
      </w:r>
      <w:r w:rsidRPr="00094BE1">
        <w:rPr>
          <w:rFonts w:ascii="Arial" w:hAnsi="Arial" w:cs="Arial"/>
          <w:i/>
        </w:rPr>
        <w:t>prácticas universitarias</w:t>
      </w:r>
      <w:r w:rsidRPr="00094BE1">
        <w:rPr>
          <w:rFonts w:ascii="Arial" w:hAnsi="Arial" w:cs="Arial"/>
        </w:rPr>
        <w:t xml:space="preserve"> son una actividad académica en la cual intervienen diferentes actores, los objetivos que se plantean responden al ejercicio de cada rol: </w:t>
      </w:r>
    </w:p>
    <w:p w14:paraId="16CA7844" w14:textId="77777777" w:rsidR="009C369F" w:rsidRPr="00094BE1" w:rsidRDefault="009C369F" w:rsidP="00E23DE7">
      <w:pPr>
        <w:pStyle w:val="Subttulo"/>
        <w:rPr>
          <w:rFonts w:ascii="Arial" w:hAnsi="Arial" w:cs="Arial"/>
          <w:b/>
          <w:bCs/>
        </w:rPr>
      </w:pPr>
      <w:bookmarkStart w:id="16" w:name="_Toc491782252"/>
      <w:bookmarkStart w:id="17" w:name="_Toc491782882"/>
      <w:bookmarkStart w:id="18" w:name="_Toc66287940"/>
      <w:r w:rsidRPr="00094BE1">
        <w:rPr>
          <w:rFonts w:ascii="Arial" w:hAnsi="Arial" w:cs="Arial"/>
          <w:b/>
          <w:bCs/>
        </w:rPr>
        <w:t xml:space="preserve">Objetivos de las </w:t>
      </w:r>
      <w:r w:rsidR="00D720B4" w:rsidRPr="00094BE1">
        <w:rPr>
          <w:rFonts w:ascii="Arial" w:hAnsi="Arial" w:cs="Arial"/>
          <w:b/>
          <w:bCs/>
        </w:rPr>
        <w:t>P</w:t>
      </w:r>
      <w:r w:rsidRPr="00094BE1">
        <w:rPr>
          <w:rFonts w:ascii="Arial" w:hAnsi="Arial" w:cs="Arial"/>
          <w:b/>
          <w:bCs/>
        </w:rPr>
        <w:t xml:space="preserve">rácticas </w:t>
      </w:r>
      <w:r w:rsidR="00D720B4" w:rsidRPr="00094BE1">
        <w:rPr>
          <w:rFonts w:ascii="Arial" w:hAnsi="Arial" w:cs="Arial"/>
          <w:b/>
          <w:bCs/>
        </w:rPr>
        <w:t>U</w:t>
      </w:r>
      <w:r w:rsidRPr="00094BE1">
        <w:rPr>
          <w:rFonts w:ascii="Arial" w:hAnsi="Arial" w:cs="Arial"/>
          <w:b/>
          <w:bCs/>
        </w:rPr>
        <w:t>niversitarias para el estudiante:</w:t>
      </w:r>
      <w:bookmarkEnd w:id="16"/>
      <w:bookmarkEnd w:id="17"/>
      <w:bookmarkEnd w:id="18"/>
    </w:p>
    <w:p w14:paraId="7074768E" w14:textId="69273CAD" w:rsidR="00771469" w:rsidRPr="00094BE1" w:rsidRDefault="00771469" w:rsidP="00047AAE">
      <w:pPr>
        <w:numPr>
          <w:ilvl w:val="0"/>
          <w:numId w:val="1"/>
        </w:numPr>
        <w:rPr>
          <w:rFonts w:ascii="Arial" w:hAnsi="Arial" w:cs="Arial"/>
        </w:rPr>
      </w:pPr>
      <w:r w:rsidRPr="00094BE1">
        <w:rPr>
          <w:rFonts w:ascii="Arial" w:hAnsi="Arial" w:cs="Arial"/>
          <w:sz w:val="22"/>
          <w:szCs w:val="22"/>
          <w:lang w:val="es-CO" w:eastAsia="en-US"/>
        </w:rPr>
        <w:t>Aplicar los saberes disciplinares y profesionales en un contexto real</w:t>
      </w:r>
      <w:r w:rsidR="00CA233D" w:rsidRPr="00094BE1">
        <w:rPr>
          <w:rFonts w:ascii="Arial" w:hAnsi="Arial" w:cs="Arial"/>
          <w:sz w:val="22"/>
          <w:szCs w:val="22"/>
          <w:lang w:val="es-CO" w:eastAsia="en-US"/>
        </w:rPr>
        <w:t>,</w:t>
      </w:r>
      <w:r w:rsidRPr="00094BE1">
        <w:rPr>
          <w:rFonts w:ascii="Arial" w:hAnsi="Arial" w:cs="Arial"/>
          <w:sz w:val="22"/>
          <w:szCs w:val="22"/>
          <w:lang w:val="es-CO" w:eastAsia="en-US"/>
        </w:rPr>
        <w:t xml:space="preserve"> </w:t>
      </w:r>
      <w:r w:rsidR="00AC3A23" w:rsidRPr="00094BE1">
        <w:rPr>
          <w:rFonts w:ascii="Arial" w:hAnsi="Arial" w:cs="Arial"/>
          <w:sz w:val="22"/>
          <w:szCs w:val="22"/>
          <w:lang w:val="es-CO" w:eastAsia="en-US"/>
        </w:rPr>
        <w:t>social y cultural</w:t>
      </w:r>
      <w:r w:rsidR="00CA233D" w:rsidRPr="00094BE1">
        <w:rPr>
          <w:rFonts w:ascii="Arial" w:hAnsi="Arial" w:cs="Arial"/>
          <w:sz w:val="22"/>
          <w:szCs w:val="22"/>
          <w:lang w:val="es-CO" w:eastAsia="en-US"/>
        </w:rPr>
        <w:t>.</w:t>
      </w:r>
    </w:p>
    <w:p w14:paraId="3EF52C15" w14:textId="7C5EC542" w:rsidR="00771469" w:rsidRPr="00094BE1" w:rsidRDefault="00771469" w:rsidP="00047AAE">
      <w:pPr>
        <w:numPr>
          <w:ilvl w:val="0"/>
          <w:numId w:val="1"/>
        </w:numPr>
        <w:rPr>
          <w:rFonts w:ascii="Arial" w:hAnsi="Arial" w:cs="Arial"/>
        </w:rPr>
      </w:pPr>
      <w:r w:rsidRPr="00094BE1">
        <w:rPr>
          <w:rFonts w:ascii="Arial" w:hAnsi="Arial" w:cs="Arial"/>
          <w:sz w:val="22"/>
          <w:szCs w:val="22"/>
          <w:lang w:eastAsia="en-US"/>
        </w:rPr>
        <w:t xml:space="preserve">Identificar </w:t>
      </w:r>
      <w:r w:rsidRPr="00094BE1">
        <w:rPr>
          <w:rFonts w:ascii="Arial" w:hAnsi="Arial" w:cs="Arial"/>
          <w:sz w:val="22"/>
          <w:szCs w:val="22"/>
          <w:lang w:val="es-CO" w:eastAsia="en-US"/>
        </w:rPr>
        <w:t>c</w:t>
      </w:r>
      <w:r w:rsidR="00AC3A23" w:rsidRPr="00094BE1">
        <w:rPr>
          <w:rFonts w:ascii="Arial" w:hAnsi="Arial" w:cs="Arial"/>
          <w:sz w:val="22"/>
          <w:szCs w:val="22"/>
          <w:lang w:val="es-CO" w:eastAsia="en-US"/>
        </w:rPr>
        <w:t>ó</w:t>
      </w:r>
      <w:r w:rsidRPr="00094BE1">
        <w:rPr>
          <w:rFonts w:ascii="Arial" w:hAnsi="Arial" w:cs="Arial"/>
          <w:sz w:val="22"/>
          <w:szCs w:val="22"/>
          <w:lang w:val="es-CO" w:eastAsia="en-US"/>
        </w:rPr>
        <w:t xml:space="preserve">mo las competencias </w:t>
      </w:r>
      <w:r w:rsidR="00AC3A23" w:rsidRPr="00094BE1">
        <w:rPr>
          <w:rFonts w:ascii="Arial" w:hAnsi="Arial" w:cs="Arial"/>
          <w:sz w:val="22"/>
          <w:szCs w:val="22"/>
          <w:lang w:val="es-CO" w:eastAsia="en-US"/>
        </w:rPr>
        <w:t xml:space="preserve">progresivamente alcanzadas durante la carrera </w:t>
      </w:r>
      <w:r w:rsidRPr="00094BE1">
        <w:rPr>
          <w:rFonts w:ascii="Arial" w:hAnsi="Arial" w:cs="Arial"/>
          <w:sz w:val="22"/>
          <w:szCs w:val="22"/>
          <w:lang w:val="es-CO" w:eastAsia="en-US"/>
        </w:rPr>
        <w:t xml:space="preserve">y los resultados de aprendizaje de </w:t>
      </w:r>
      <w:r w:rsidR="00800159" w:rsidRPr="00094BE1">
        <w:rPr>
          <w:rFonts w:ascii="Arial" w:hAnsi="Arial" w:cs="Arial"/>
          <w:sz w:val="22"/>
          <w:szCs w:val="22"/>
          <w:lang w:val="es-CO" w:eastAsia="en-US"/>
        </w:rPr>
        <w:t xml:space="preserve">su formación </w:t>
      </w:r>
      <w:r w:rsidRPr="00094BE1">
        <w:rPr>
          <w:rFonts w:ascii="Arial" w:hAnsi="Arial" w:cs="Arial"/>
          <w:sz w:val="22"/>
          <w:szCs w:val="22"/>
          <w:lang w:val="es-CO" w:eastAsia="en-US"/>
        </w:rPr>
        <w:t>se ponen en evidencia en la práctica</w:t>
      </w:r>
      <w:r w:rsidR="00AC3A23" w:rsidRPr="00094BE1">
        <w:rPr>
          <w:rFonts w:ascii="Arial" w:hAnsi="Arial" w:cs="Arial"/>
          <w:sz w:val="22"/>
          <w:szCs w:val="22"/>
          <w:lang w:val="es-CO" w:eastAsia="en-US"/>
        </w:rPr>
        <w:t xml:space="preserve"> profesional y en un específico entorno laboral</w:t>
      </w:r>
      <w:r w:rsidRPr="00094BE1">
        <w:rPr>
          <w:rFonts w:ascii="Arial" w:hAnsi="Arial" w:cs="Arial"/>
          <w:sz w:val="22"/>
          <w:szCs w:val="22"/>
          <w:lang w:val="es-CO" w:eastAsia="en-US"/>
        </w:rPr>
        <w:t>.</w:t>
      </w:r>
    </w:p>
    <w:p w14:paraId="5EA8FD44" w14:textId="215361C9" w:rsidR="009C369F" w:rsidRPr="00094BE1" w:rsidRDefault="00A73891" w:rsidP="00047AAE">
      <w:pPr>
        <w:numPr>
          <w:ilvl w:val="0"/>
          <w:numId w:val="1"/>
        </w:numPr>
        <w:rPr>
          <w:rFonts w:ascii="Arial" w:hAnsi="Arial" w:cs="Arial"/>
        </w:rPr>
      </w:pPr>
      <w:r w:rsidRPr="00094BE1">
        <w:rPr>
          <w:rFonts w:ascii="Arial" w:hAnsi="Arial" w:cs="Arial"/>
        </w:rPr>
        <w:lastRenderedPageBreak/>
        <w:t xml:space="preserve">Fortalecer las </w:t>
      </w:r>
      <w:r w:rsidR="009C369F" w:rsidRPr="00094BE1">
        <w:rPr>
          <w:rFonts w:ascii="Arial" w:hAnsi="Arial" w:cs="Arial"/>
        </w:rPr>
        <w:t xml:space="preserve">competencias </w:t>
      </w:r>
      <w:r w:rsidR="00AC3A23" w:rsidRPr="00094BE1">
        <w:rPr>
          <w:rFonts w:ascii="Arial" w:hAnsi="Arial" w:cs="Arial"/>
        </w:rPr>
        <w:t>alcanzadas</w:t>
      </w:r>
      <w:r w:rsidRPr="00094BE1">
        <w:rPr>
          <w:rFonts w:ascii="Arial" w:hAnsi="Arial" w:cs="Arial"/>
        </w:rPr>
        <w:t xml:space="preserve"> durante la formación profesional </w:t>
      </w:r>
      <w:r w:rsidR="00AC3A23" w:rsidRPr="00094BE1">
        <w:rPr>
          <w:rFonts w:ascii="Arial" w:hAnsi="Arial" w:cs="Arial"/>
        </w:rPr>
        <w:t xml:space="preserve">en la universidad, en cuanto </w:t>
      </w:r>
      <w:r w:rsidR="005375C1" w:rsidRPr="00094BE1">
        <w:rPr>
          <w:rFonts w:ascii="Arial" w:hAnsi="Arial" w:cs="Arial"/>
        </w:rPr>
        <w:t>implican</w:t>
      </w:r>
      <w:r w:rsidR="009C369F" w:rsidRPr="00094BE1">
        <w:rPr>
          <w:rFonts w:ascii="Arial" w:hAnsi="Arial" w:cs="Arial"/>
        </w:rPr>
        <w:t xml:space="preserve"> la solución de los problemas que el entorno </w:t>
      </w:r>
      <w:r w:rsidR="0097613F" w:rsidRPr="00094BE1">
        <w:rPr>
          <w:rFonts w:ascii="Arial" w:hAnsi="Arial" w:cs="Arial"/>
        </w:rPr>
        <w:t>profesional</w:t>
      </w:r>
      <w:r w:rsidR="009C369F" w:rsidRPr="00094BE1">
        <w:rPr>
          <w:rFonts w:ascii="Arial" w:hAnsi="Arial" w:cs="Arial"/>
        </w:rPr>
        <w:t xml:space="preserve"> </w:t>
      </w:r>
      <w:r w:rsidR="00AC3A23" w:rsidRPr="00094BE1">
        <w:rPr>
          <w:rFonts w:ascii="Arial" w:hAnsi="Arial" w:cs="Arial"/>
        </w:rPr>
        <w:t>demanda.</w:t>
      </w:r>
    </w:p>
    <w:p w14:paraId="1408F92A" w14:textId="16DB18CA" w:rsidR="009C369F" w:rsidRPr="00094BE1" w:rsidRDefault="009C369F" w:rsidP="00047AAE">
      <w:pPr>
        <w:numPr>
          <w:ilvl w:val="0"/>
          <w:numId w:val="1"/>
        </w:numPr>
        <w:rPr>
          <w:rFonts w:ascii="Arial" w:hAnsi="Arial" w:cs="Arial"/>
        </w:rPr>
      </w:pPr>
      <w:r w:rsidRPr="00094BE1">
        <w:rPr>
          <w:rFonts w:ascii="Arial" w:hAnsi="Arial" w:cs="Arial"/>
        </w:rPr>
        <w:t xml:space="preserve">Reflexionar, conceptualizar y aplicar los fundamentos teóricos de su disciplina </w:t>
      </w:r>
      <w:r w:rsidR="00AB32B0" w:rsidRPr="00094BE1">
        <w:rPr>
          <w:rFonts w:ascii="Arial" w:hAnsi="Arial" w:cs="Arial"/>
        </w:rPr>
        <w:t xml:space="preserve">al </w:t>
      </w:r>
      <w:r w:rsidRPr="00094BE1">
        <w:rPr>
          <w:rFonts w:ascii="Arial" w:hAnsi="Arial" w:cs="Arial"/>
        </w:rPr>
        <w:t xml:space="preserve">ejercicio de su actividad </w:t>
      </w:r>
      <w:r w:rsidR="0097613F" w:rsidRPr="00094BE1">
        <w:rPr>
          <w:rFonts w:ascii="Arial" w:hAnsi="Arial" w:cs="Arial"/>
        </w:rPr>
        <w:t>profesional</w:t>
      </w:r>
      <w:r w:rsidRPr="00094BE1">
        <w:rPr>
          <w:rFonts w:ascii="Arial" w:hAnsi="Arial" w:cs="Arial"/>
        </w:rPr>
        <w:t>.</w:t>
      </w:r>
    </w:p>
    <w:p w14:paraId="374B8378" w14:textId="4F02EA45" w:rsidR="009C369F" w:rsidRPr="00094BE1" w:rsidRDefault="009C369F" w:rsidP="00047AAE">
      <w:pPr>
        <w:numPr>
          <w:ilvl w:val="0"/>
          <w:numId w:val="1"/>
        </w:numPr>
        <w:rPr>
          <w:rFonts w:ascii="Arial" w:hAnsi="Arial" w:cs="Arial"/>
        </w:rPr>
      </w:pPr>
      <w:r w:rsidRPr="00094BE1">
        <w:rPr>
          <w:rFonts w:ascii="Arial" w:hAnsi="Arial" w:cs="Arial"/>
        </w:rPr>
        <w:t xml:space="preserve">Reforzar la elección de su énfasis disciplinar. </w:t>
      </w:r>
    </w:p>
    <w:p w14:paraId="3DE24111" w14:textId="55813BCF" w:rsidR="005375C1" w:rsidRPr="00094BE1" w:rsidRDefault="005375C1" w:rsidP="00047AAE">
      <w:pPr>
        <w:numPr>
          <w:ilvl w:val="0"/>
          <w:numId w:val="1"/>
        </w:numPr>
        <w:rPr>
          <w:rFonts w:ascii="Arial" w:hAnsi="Arial" w:cs="Arial"/>
        </w:rPr>
      </w:pPr>
      <w:r w:rsidRPr="00094BE1">
        <w:rPr>
          <w:rFonts w:ascii="Arial" w:hAnsi="Arial" w:cs="Arial"/>
        </w:rPr>
        <w:t>Fortalecer habilidades de trabajo en equipo, a veces en condiciones de interdisciplinariedad.</w:t>
      </w:r>
    </w:p>
    <w:p w14:paraId="66FF69CF" w14:textId="77777777" w:rsidR="00771469" w:rsidRPr="00094BE1" w:rsidRDefault="009C369F" w:rsidP="00047AAE">
      <w:pPr>
        <w:numPr>
          <w:ilvl w:val="0"/>
          <w:numId w:val="1"/>
        </w:numPr>
        <w:rPr>
          <w:rFonts w:ascii="Arial" w:hAnsi="Arial" w:cs="Arial"/>
        </w:rPr>
      </w:pPr>
      <w:r w:rsidRPr="00094BE1">
        <w:rPr>
          <w:rFonts w:ascii="Arial" w:hAnsi="Arial" w:cs="Arial"/>
        </w:rPr>
        <w:t>Estimular actitudes hacia la</w:t>
      </w:r>
      <w:r w:rsidR="00166DA3" w:rsidRPr="00094BE1">
        <w:rPr>
          <w:rFonts w:ascii="Arial" w:hAnsi="Arial" w:cs="Arial"/>
        </w:rPr>
        <w:t xml:space="preserve"> supervisión, la autoconfianza y </w:t>
      </w:r>
      <w:r w:rsidRPr="00094BE1">
        <w:rPr>
          <w:rFonts w:ascii="Arial" w:hAnsi="Arial" w:cs="Arial"/>
        </w:rPr>
        <w:t>el autoconocimiento en el desarrollo de una labor o profesión.</w:t>
      </w:r>
    </w:p>
    <w:p w14:paraId="6E0B615C" w14:textId="431BBA14" w:rsidR="00AB32B0" w:rsidRPr="00094BE1" w:rsidRDefault="00AB32B0" w:rsidP="00AB32B0">
      <w:pPr>
        <w:numPr>
          <w:ilvl w:val="0"/>
          <w:numId w:val="1"/>
        </w:numPr>
        <w:rPr>
          <w:rFonts w:ascii="Arial" w:hAnsi="Arial" w:cs="Arial"/>
        </w:rPr>
      </w:pPr>
      <w:r w:rsidRPr="00094BE1">
        <w:rPr>
          <w:rFonts w:ascii="Arial" w:hAnsi="Arial" w:cs="Arial"/>
        </w:rPr>
        <w:t xml:space="preserve">Fortalecer competencias blandas desarrolladas durante la formación humanística que ofrece la universidad, como la </w:t>
      </w:r>
      <w:r w:rsidR="005375C1" w:rsidRPr="00094BE1">
        <w:rPr>
          <w:rFonts w:ascii="Arial" w:hAnsi="Arial" w:cs="Arial"/>
        </w:rPr>
        <w:t xml:space="preserve">prudencia en la deliberación, la decisión y la acción, o como la </w:t>
      </w:r>
      <w:r w:rsidRPr="00094BE1">
        <w:rPr>
          <w:rFonts w:ascii="Arial" w:hAnsi="Arial" w:cs="Arial"/>
        </w:rPr>
        <w:t>orientación al servicio y el espíritu solidario.</w:t>
      </w:r>
    </w:p>
    <w:p w14:paraId="6F8B1485" w14:textId="33DD0388" w:rsidR="009C369F" w:rsidRPr="00094BE1" w:rsidRDefault="005375C1" w:rsidP="00047AAE">
      <w:pPr>
        <w:numPr>
          <w:ilvl w:val="0"/>
          <w:numId w:val="1"/>
        </w:numPr>
        <w:rPr>
          <w:rFonts w:ascii="Arial" w:hAnsi="Arial" w:cs="Arial"/>
        </w:rPr>
      </w:pPr>
      <w:r w:rsidRPr="00094BE1">
        <w:rPr>
          <w:rFonts w:ascii="Arial" w:hAnsi="Arial" w:cs="Arial"/>
        </w:rPr>
        <w:t xml:space="preserve">Potenciar </w:t>
      </w:r>
      <w:r w:rsidR="00771469" w:rsidRPr="00094BE1">
        <w:rPr>
          <w:rFonts w:ascii="Arial" w:hAnsi="Arial" w:cs="Arial"/>
        </w:rPr>
        <w:t xml:space="preserve">habilidades, destrezas, actitudes y aptitudes </w:t>
      </w:r>
      <w:r w:rsidRPr="00094BE1">
        <w:rPr>
          <w:rFonts w:ascii="Arial" w:hAnsi="Arial" w:cs="Arial"/>
        </w:rPr>
        <w:t xml:space="preserve">propias </w:t>
      </w:r>
      <w:r w:rsidR="00771469" w:rsidRPr="00094BE1">
        <w:rPr>
          <w:rFonts w:ascii="Arial" w:hAnsi="Arial" w:cs="Arial"/>
        </w:rPr>
        <w:t>del trabajo “Bien Hecho”</w:t>
      </w:r>
      <w:r w:rsidR="002F3A01" w:rsidRPr="00094BE1">
        <w:rPr>
          <w:rFonts w:ascii="Arial" w:hAnsi="Arial" w:cs="Arial"/>
        </w:rPr>
        <w:t>.</w:t>
      </w:r>
    </w:p>
    <w:p w14:paraId="05EF1AD3" w14:textId="77777777" w:rsidR="009C369F" w:rsidRPr="00094BE1" w:rsidRDefault="009C369F" w:rsidP="00E23DE7">
      <w:pPr>
        <w:pStyle w:val="Subttulo"/>
        <w:rPr>
          <w:rFonts w:ascii="Arial" w:hAnsi="Arial" w:cs="Arial"/>
          <w:b/>
          <w:bCs/>
        </w:rPr>
      </w:pPr>
      <w:bookmarkStart w:id="19" w:name="_Toc491782253"/>
      <w:bookmarkStart w:id="20" w:name="_Toc491782883"/>
      <w:bookmarkStart w:id="21" w:name="_Toc66287941"/>
      <w:r w:rsidRPr="00094BE1">
        <w:rPr>
          <w:rFonts w:ascii="Arial" w:hAnsi="Arial" w:cs="Arial"/>
          <w:b/>
          <w:bCs/>
        </w:rPr>
        <w:t xml:space="preserve">Objetivos de las </w:t>
      </w:r>
      <w:r w:rsidR="00D720B4" w:rsidRPr="00094BE1">
        <w:rPr>
          <w:rFonts w:ascii="Arial" w:hAnsi="Arial" w:cs="Arial"/>
          <w:b/>
          <w:bCs/>
        </w:rPr>
        <w:t>P</w:t>
      </w:r>
      <w:r w:rsidRPr="00094BE1">
        <w:rPr>
          <w:rFonts w:ascii="Arial" w:hAnsi="Arial" w:cs="Arial"/>
          <w:b/>
          <w:bCs/>
        </w:rPr>
        <w:t xml:space="preserve">rácticas </w:t>
      </w:r>
      <w:r w:rsidR="00D720B4" w:rsidRPr="00094BE1">
        <w:rPr>
          <w:rFonts w:ascii="Arial" w:hAnsi="Arial" w:cs="Arial"/>
          <w:b/>
          <w:bCs/>
        </w:rPr>
        <w:t>U</w:t>
      </w:r>
      <w:r w:rsidRPr="00094BE1">
        <w:rPr>
          <w:rFonts w:ascii="Arial" w:hAnsi="Arial" w:cs="Arial"/>
          <w:b/>
          <w:bCs/>
        </w:rPr>
        <w:t>niversitarias para las unidades académicas:</w:t>
      </w:r>
      <w:bookmarkEnd w:id="19"/>
      <w:bookmarkEnd w:id="20"/>
      <w:bookmarkEnd w:id="21"/>
    </w:p>
    <w:p w14:paraId="3F4C2A16" w14:textId="0A867118" w:rsidR="009C369F" w:rsidRPr="00094BE1" w:rsidRDefault="009C369F" w:rsidP="00047AAE">
      <w:pPr>
        <w:numPr>
          <w:ilvl w:val="0"/>
          <w:numId w:val="2"/>
        </w:numPr>
        <w:rPr>
          <w:rFonts w:ascii="Arial" w:hAnsi="Arial" w:cs="Arial"/>
        </w:rPr>
      </w:pPr>
      <w:r w:rsidRPr="00094BE1">
        <w:rPr>
          <w:rFonts w:ascii="Arial" w:hAnsi="Arial" w:cs="Arial"/>
        </w:rPr>
        <w:t xml:space="preserve">Favorecer la interrelación entre </w:t>
      </w:r>
      <w:r w:rsidR="005375C1" w:rsidRPr="00094BE1">
        <w:rPr>
          <w:rFonts w:ascii="Arial" w:hAnsi="Arial" w:cs="Arial"/>
        </w:rPr>
        <w:t xml:space="preserve">universidad y sociedad, implicando a </w:t>
      </w:r>
      <w:r w:rsidRPr="00094BE1">
        <w:rPr>
          <w:rFonts w:ascii="Arial" w:hAnsi="Arial" w:cs="Arial"/>
        </w:rPr>
        <w:t>los docentes</w:t>
      </w:r>
      <w:r w:rsidR="00BC5234" w:rsidRPr="00094BE1">
        <w:rPr>
          <w:rFonts w:ascii="Arial" w:hAnsi="Arial" w:cs="Arial"/>
        </w:rPr>
        <w:t xml:space="preserve"> y estudiantes</w:t>
      </w:r>
      <w:r w:rsidRPr="00094BE1">
        <w:rPr>
          <w:rFonts w:ascii="Arial" w:hAnsi="Arial" w:cs="Arial"/>
        </w:rPr>
        <w:t xml:space="preserve"> </w:t>
      </w:r>
      <w:r w:rsidR="005375C1" w:rsidRPr="00094BE1">
        <w:rPr>
          <w:rFonts w:ascii="Arial" w:hAnsi="Arial" w:cs="Arial"/>
        </w:rPr>
        <w:t xml:space="preserve">en y con las organizaciones </w:t>
      </w:r>
      <w:r w:rsidR="00711FDD" w:rsidRPr="00094BE1">
        <w:rPr>
          <w:rFonts w:ascii="Arial" w:hAnsi="Arial" w:cs="Arial"/>
        </w:rPr>
        <w:t xml:space="preserve">para </w:t>
      </w:r>
      <w:r w:rsidRPr="00094BE1">
        <w:rPr>
          <w:rFonts w:ascii="Arial" w:hAnsi="Arial" w:cs="Arial"/>
        </w:rPr>
        <w:t>prom</w:t>
      </w:r>
      <w:r w:rsidR="00711FDD" w:rsidRPr="00094BE1">
        <w:rPr>
          <w:rFonts w:ascii="Arial" w:hAnsi="Arial" w:cs="Arial"/>
        </w:rPr>
        <w:t>over</w:t>
      </w:r>
      <w:r w:rsidRPr="00094BE1">
        <w:rPr>
          <w:rFonts w:ascii="Arial" w:hAnsi="Arial" w:cs="Arial"/>
        </w:rPr>
        <w:t xml:space="preserve"> la actualización</w:t>
      </w:r>
      <w:r w:rsidR="005375C1" w:rsidRPr="00094BE1">
        <w:rPr>
          <w:rFonts w:ascii="Arial" w:hAnsi="Arial" w:cs="Arial"/>
        </w:rPr>
        <w:t xml:space="preserve"> y el mejoramiento</w:t>
      </w:r>
      <w:r w:rsidRPr="00094BE1">
        <w:rPr>
          <w:rFonts w:ascii="Arial" w:hAnsi="Arial" w:cs="Arial"/>
        </w:rPr>
        <w:t xml:space="preserve"> mutu</w:t>
      </w:r>
      <w:r w:rsidR="005375C1" w:rsidRPr="00094BE1">
        <w:rPr>
          <w:rFonts w:ascii="Arial" w:hAnsi="Arial" w:cs="Arial"/>
        </w:rPr>
        <w:t>o</w:t>
      </w:r>
      <w:r w:rsidRPr="00094BE1">
        <w:rPr>
          <w:rFonts w:ascii="Arial" w:hAnsi="Arial" w:cs="Arial"/>
        </w:rPr>
        <w:t xml:space="preserve">. </w:t>
      </w:r>
    </w:p>
    <w:p w14:paraId="67F75DF0" w14:textId="1636109D" w:rsidR="009C369F" w:rsidRPr="00094BE1" w:rsidRDefault="009C369F" w:rsidP="00047AAE">
      <w:pPr>
        <w:numPr>
          <w:ilvl w:val="0"/>
          <w:numId w:val="2"/>
        </w:numPr>
        <w:rPr>
          <w:rFonts w:ascii="Arial" w:hAnsi="Arial" w:cs="Arial"/>
        </w:rPr>
      </w:pPr>
      <w:r w:rsidRPr="00094BE1">
        <w:rPr>
          <w:rFonts w:ascii="Arial" w:hAnsi="Arial" w:cs="Arial"/>
        </w:rPr>
        <w:t>Fortalecer</w:t>
      </w:r>
      <w:r w:rsidR="00711FDD" w:rsidRPr="00094BE1">
        <w:rPr>
          <w:rFonts w:ascii="Arial" w:hAnsi="Arial" w:cs="Arial"/>
        </w:rPr>
        <w:t xml:space="preserve"> el relacionamiento con las organizaciones nacionales e internacionales del sector real </w:t>
      </w:r>
      <w:r w:rsidR="004D7C67" w:rsidRPr="00094BE1">
        <w:rPr>
          <w:rFonts w:ascii="Arial" w:hAnsi="Arial" w:cs="Arial"/>
        </w:rPr>
        <w:t xml:space="preserve">para propiciar </w:t>
      </w:r>
      <w:r w:rsidRPr="00094BE1">
        <w:rPr>
          <w:rFonts w:ascii="Arial" w:hAnsi="Arial" w:cs="Arial"/>
        </w:rPr>
        <w:t xml:space="preserve">la inserción </w:t>
      </w:r>
      <w:r w:rsidR="00893445" w:rsidRPr="00094BE1">
        <w:rPr>
          <w:rFonts w:ascii="Arial" w:hAnsi="Arial" w:cs="Arial"/>
        </w:rPr>
        <w:t>profesional</w:t>
      </w:r>
      <w:r w:rsidRPr="00094BE1">
        <w:rPr>
          <w:rFonts w:ascii="Arial" w:hAnsi="Arial" w:cs="Arial"/>
        </w:rPr>
        <w:t xml:space="preserve"> </w:t>
      </w:r>
      <w:r w:rsidR="004D7C67" w:rsidRPr="00094BE1">
        <w:rPr>
          <w:rFonts w:ascii="Arial" w:hAnsi="Arial" w:cs="Arial"/>
        </w:rPr>
        <w:t xml:space="preserve">y laboral </w:t>
      </w:r>
      <w:r w:rsidRPr="00094BE1">
        <w:rPr>
          <w:rFonts w:ascii="Arial" w:hAnsi="Arial" w:cs="Arial"/>
        </w:rPr>
        <w:t xml:space="preserve">de los futuros </w:t>
      </w:r>
      <w:r w:rsidR="00881E6F" w:rsidRPr="00094BE1">
        <w:rPr>
          <w:rFonts w:ascii="Arial" w:hAnsi="Arial" w:cs="Arial"/>
        </w:rPr>
        <w:t>graduados</w:t>
      </w:r>
      <w:r w:rsidRPr="00094BE1">
        <w:rPr>
          <w:rFonts w:ascii="Arial" w:hAnsi="Arial" w:cs="Arial"/>
        </w:rPr>
        <w:t xml:space="preserve">. </w:t>
      </w:r>
    </w:p>
    <w:p w14:paraId="17DBB920" w14:textId="14522541" w:rsidR="001F0E4D" w:rsidRPr="00094BE1" w:rsidRDefault="001F0E4D" w:rsidP="00047AAE">
      <w:pPr>
        <w:numPr>
          <w:ilvl w:val="0"/>
          <w:numId w:val="2"/>
        </w:numPr>
        <w:rPr>
          <w:rFonts w:ascii="Arial" w:hAnsi="Arial" w:cs="Arial"/>
        </w:rPr>
      </w:pPr>
      <w:r w:rsidRPr="00094BE1">
        <w:rPr>
          <w:rFonts w:ascii="Arial" w:hAnsi="Arial" w:cs="Arial"/>
        </w:rPr>
        <w:t>Propiciar espacios de relacionamiento organizacional para</w:t>
      </w:r>
      <w:r w:rsidR="00CC5747" w:rsidRPr="00094BE1">
        <w:rPr>
          <w:rFonts w:ascii="Arial" w:hAnsi="Arial" w:cs="Arial"/>
        </w:rPr>
        <w:t xml:space="preserve"> promover la apertura de espacios de cooperación conjunto </w:t>
      </w:r>
      <w:r w:rsidR="000950B1" w:rsidRPr="00094BE1">
        <w:rPr>
          <w:rFonts w:ascii="Arial" w:hAnsi="Arial" w:cs="Arial"/>
        </w:rPr>
        <w:t>como</w:t>
      </w:r>
      <w:r w:rsidR="004D7C67" w:rsidRPr="00094BE1">
        <w:rPr>
          <w:rFonts w:ascii="Arial" w:hAnsi="Arial" w:cs="Arial"/>
        </w:rPr>
        <w:t xml:space="preserve"> </w:t>
      </w:r>
      <w:r w:rsidRPr="00094BE1">
        <w:rPr>
          <w:rFonts w:ascii="Arial" w:hAnsi="Arial" w:cs="Arial"/>
        </w:rPr>
        <w:t xml:space="preserve">la Investigación </w:t>
      </w:r>
      <w:r w:rsidR="004D7C67" w:rsidRPr="00094BE1">
        <w:rPr>
          <w:rFonts w:ascii="Arial" w:hAnsi="Arial" w:cs="Arial"/>
        </w:rPr>
        <w:t xml:space="preserve">(en sus distintas modalidades, y tanto en la universidad como en las organizaciones que las llevan a cabo) obtenga mejores y más pertinentes resultados. </w:t>
      </w:r>
    </w:p>
    <w:p w14:paraId="012A1230" w14:textId="77777777" w:rsidR="00AB3C22" w:rsidRPr="00094BE1" w:rsidRDefault="00AB3C22" w:rsidP="00AB3C22">
      <w:pPr>
        <w:numPr>
          <w:ilvl w:val="0"/>
          <w:numId w:val="2"/>
        </w:numPr>
        <w:rPr>
          <w:rFonts w:ascii="Arial" w:hAnsi="Arial" w:cs="Arial"/>
        </w:rPr>
      </w:pPr>
      <w:r w:rsidRPr="00094BE1">
        <w:rPr>
          <w:rFonts w:ascii="Arial" w:hAnsi="Arial" w:cs="Arial"/>
        </w:rPr>
        <w:t xml:space="preserve">Promover el ejercicio de autoevaluación y mejoramiento continuo del currículo, a partir de la reflexión sobre la coherencia curricular que se evidencia en la </w:t>
      </w:r>
      <w:r w:rsidRPr="00094BE1">
        <w:rPr>
          <w:rFonts w:ascii="Arial" w:hAnsi="Arial" w:cs="Arial"/>
          <w:i/>
        </w:rPr>
        <w:t>Práctica Universitaria</w:t>
      </w:r>
      <w:r w:rsidRPr="00094BE1">
        <w:rPr>
          <w:rFonts w:ascii="Arial" w:hAnsi="Arial" w:cs="Arial"/>
        </w:rPr>
        <w:t>.</w:t>
      </w:r>
    </w:p>
    <w:p w14:paraId="46086805" w14:textId="52DD560C" w:rsidR="00AB3C22" w:rsidRPr="00094BE1" w:rsidRDefault="000950B1" w:rsidP="00AB3C22">
      <w:pPr>
        <w:numPr>
          <w:ilvl w:val="0"/>
          <w:numId w:val="2"/>
        </w:numPr>
        <w:rPr>
          <w:rFonts w:ascii="Arial" w:hAnsi="Arial" w:cs="Arial"/>
        </w:rPr>
      </w:pPr>
      <w:r w:rsidRPr="00094BE1">
        <w:rPr>
          <w:rFonts w:ascii="Arial" w:hAnsi="Arial" w:cs="Arial"/>
        </w:rPr>
        <w:t xml:space="preserve">Identificar </w:t>
      </w:r>
      <w:r w:rsidR="00AB3C22" w:rsidRPr="00094BE1">
        <w:rPr>
          <w:rFonts w:ascii="Arial" w:hAnsi="Arial" w:cs="Arial"/>
        </w:rPr>
        <w:t xml:space="preserve">nuevas líneas de </w:t>
      </w:r>
      <w:r w:rsidRPr="00094BE1">
        <w:rPr>
          <w:rFonts w:ascii="Arial" w:hAnsi="Arial" w:cs="Arial"/>
        </w:rPr>
        <w:t xml:space="preserve">trabajo colaborativo entre las organizaciones y la universidad, con </w:t>
      </w:r>
      <w:r w:rsidR="00AB3C22" w:rsidRPr="00094BE1">
        <w:rPr>
          <w:rFonts w:ascii="Arial" w:hAnsi="Arial" w:cs="Arial"/>
        </w:rPr>
        <w:t>énfasis disciplinar</w:t>
      </w:r>
      <w:r w:rsidRPr="00094BE1">
        <w:rPr>
          <w:rFonts w:ascii="Arial" w:hAnsi="Arial" w:cs="Arial"/>
        </w:rPr>
        <w:t>.</w:t>
      </w:r>
    </w:p>
    <w:p w14:paraId="56BBE416" w14:textId="77777777" w:rsidR="00AB3C22" w:rsidRPr="00094BE1" w:rsidRDefault="00AB3C22" w:rsidP="00AB3C22">
      <w:pPr>
        <w:ind w:left="720"/>
        <w:rPr>
          <w:rFonts w:ascii="Arial" w:hAnsi="Arial" w:cs="Arial"/>
        </w:rPr>
      </w:pPr>
    </w:p>
    <w:p w14:paraId="6359BA8B" w14:textId="77777777" w:rsidR="009C369F" w:rsidRPr="00094BE1" w:rsidRDefault="00D720B4" w:rsidP="00E23DE7">
      <w:pPr>
        <w:pStyle w:val="Subttulo"/>
        <w:rPr>
          <w:rFonts w:ascii="Arial" w:hAnsi="Arial" w:cs="Arial"/>
          <w:b/>
          <w:bCs/>
        </w:rPr>
      </w:pPr>
      <w:bookmarkStart w:id="22" w:name="_Toc491782254"/>
      <w:bookmarkStart w:id="23" w:name="_Toc491782884"/>
      <w:bookmarkStart w:id="24" w:name="_Toc66287942"/>
      <w:r w:rsidRPr="00094BE1">
        <w:rPr>
          <w:rFonts w:ascii="Arial" w:hAnsi="Arial" w:cs="Arial"/>
          <w:b/>
          <w:bCs/>
        </w:rPr>
        <w:t>Objetivos de las Prácticas U</w:t>
      </w:r>
      <w:r w:rsidR="009C369F" w:rsidRPr="00094BE1">
        <w:rPr>
          <w:rFonts w:ascii="Arial" w:hAnsi="Arial" w:cs="Arial"/>
          <w:b/>
          <w:bCs/>
        </w:rPr>
        <w:t>niversitarias para la organización:</w:t>
      </w:r>
      <w:bookmarkEnd w:id="22"/>
      <w:bookmarkEnd w:id="23"/>
      <w:bookmarkEnd w:id="24"/>
    </w:p>
    <w:p w14:paraId="04565000" w14:textId="2663CF00" w:rsidR="009C369F" w:rsidRPr="00094BE1" w:rsidRDefault="009C369F" w:rsidP="00047AAE">
      <w:pPr>
        <w:numPr>
          <w:ilvl w:val="0"/>
          <w:numId w:val="3"/>
        </w:numPr>
        <w:rPr>
          <w:rFonts w:ascii="Arial" w:hAnsi="Arial" w:cs="Arial"/>
        </w:rPr>
      </w:pPr>
      <w:r w:rsidRPr="00094BE1">
        <w:rPr>
          <w:rFonts w:ascii="Arial" w:hAnsi="Arial" w:cs="Arial"/>
        </w:rPr>
        <w:t xml:space="preserve">Realimentar a la academia sobre las necesidades reales y vigentes </w:t>
      </w:r>
      <w:r w:rsidR="00B04105" w:rsidRPr="00094BE1">
        <w:rPr>
          <w:rFonts w:ascii="Arial" w:hAnsi="Arial" w:cs="Arial"/>
        </w:rPr>
        <w:t xml:space="preserve">del sector, retando </w:t>
      </w:r>
      <w:r w:rsidR="00FF2A49" w:rsidRPr="00094BE1">
        <w:rPr>
          <w:rFonts w:ascii="Arial" w:hAnsi="Arial" w:cs="Arial"/>
        </w:rPr>
        <w:t xml:space="preserve">a los programas </w:t>
      </w:r>
      <w:r w:rsidR="00B04105" w:rsidRPr="00094BE1">
        <w:rPr>
          <w:rFonts w:ascii="Arial" w:hAnsi="Arial" w:cs="Arial"/>
        </w:rPr>
        <w:t>al lo</w:t>
      </w:r>
      <w:r w:rsidR="00FF2A49" w:rsidRPr="00094BE1">
        <w:rPr>
          <w:rFonts w:ascii="Arial" w:hAnsi="Arial" w:cs="Arial"/>
        </w:rPr>
        <w:t xml:space="preserve">gro de </w:t>
      </w:r>
      <w:r w:rsidR="0033635D" w:rsidRPr="00094BE1">
        <w:rPr>
          <w:rFonts w:ascii="Arial" w:hAnsi="Arial" w:cs="Arial"/>
        </w:rPr>
        <w:t>una progresiva</w:t>
      </w:r>
      <w:r w:rsidR="00FF2A49" w:rsidRPr="00094BE1">
        <w:rPr>
          <w:rFonts w:ascii="Arial" w:hAnsi="Arial" w:cs="Arial"/>
        </w:rPr>
        <w:t xml:space="preserve"> coherencia </w:t>
      </w:r>
      <w:r w:rsidR="0033635D" w:rsidRPr="00094BE1">
        <w:rPr>
          <w:rFonts w:ascii="Arial" w:hAnsi="Arial" w:cs="Arial"/>
        </w:rPr>
        <w:t xml:space="preserve">del </w:t>
      </w:r>
      <w:r w:rsidR="004D3E00" w:rsidRPr="00094BE1">
        <w:rPr>
          <w:rFonts w:ascii="Arial" w:hAnsi="Arial" w:cs="Arial"/>
        </w:rPr>
        <w:t>currículo</w:t>
      </w:r>
      <w:r w:rsidR="0033635D" w:rsidRPr="00094BE1">
        <w:rPr>
          <w:rFonts w:ascii="Arial" w:hAnsi="Arial" w:cs="Arial"/>
        </w:rPr>
        <w:t xml:space="preserve"> y su eficaz proyección social</w:t>
      </w:r>
      <w:r w:rsidR="00FF2A49" w:rsidRPr="00094BE1">
        <w:rPr>
          <w:rFonts w:ascii="Arial" w:hAnsi="Arial" w:cs="Arial"/>
        </w:rPr>
        <w:t xml:space="preserve">. </w:t>
      </w:r>
    </w:p>
    <w:p w14:paraId="60ADAAF6" w14:textId="77777777" w:rsidR="0033635D" w:rsidRPr="00094BE1" w:rsidRDefault="0033635D" w:rsidP="00047AAE">
      <w:pPr>
        <w:numPr>
          <w:ilvl w:val="0"/>
          <w:numId w:val="3"/>
        </w:numPr>
        <w:rPr>
          <w:rFonts w:ascii="Arial" w:hAnsi="Arial" w:cs="Arial"/>
        </w:rPr>
      </w:pPr>
      <w:r w:rsidRPr="00094BE1">
        <w:rPr>
          <w:rFonts w:ascii="Arial" w:hAnsi="Arial" w:cs="Arial"/>
        </w:rPr>
        <w:t>Actualizar y dinamizar aspectos concretos de las dinámicas al interior de las organizaciones gracias al aporte de practicantes dispuestos a influir positivamente en su entorno.</w:t>
      </w:r>
    </w:p>
    <w:p w14:paraId="7E47B9E2" w14:textId="4E6B408F" w:rsidR="009C369F" w:rsidRPr="00094BE1" w:rsidRDefault="009C369F" w:rsidP="00047AAE">
      <w:pPr>
        <w:numPr>
          <w:ilvl w:val="0"/>
          <w:numId w:val="3"/>
        </w:numPr>
        <w:rPr>
          <w:rFonts w:ascii="Arial" w:hAnsi="Arial" w:cs="Arial"/>
        </w:rPr>
      </w:pPr>
      <w:r w:rsidRPr="00094BE1">
        <w:rPr>
          <w:rFonts w:ascii="Arial" w:hAnsi="Arial" w:cs="Arial"/>
        </w:rPr>
        <w:t xml:space="preserve">Influir </w:t>
      </w:r>
      <w:r w:rsidR="0033635D" w:rsidRPr="00094BE1">
        <w:rPr>
          <w:rFonts w:ascii="Arial" w:hAnsi="Arial" w:cs="Arial"/>
        </w:rPr>
        <w:t xml:space="preserve">con pertinencia </w:t>
      </w:r>
      <w:r w:rsidRPr="00094BE1">
        <w:rPr>
          <w:rFonts w:ascii="Arial" w:hAnsi="Arial" w:cs="Arial"/>
        </w:rPr>
        <w:t xml:space="preserve">en el desempeño de los futuros profesionales quienes aportarán a la construcción de los retos </w:t>
      </w:r>
      <w:r w:rsidR="0033635D" w:rsidRPr="00094BE1">
        <w:rPr>
          <w:rFonts w:ascii="Arial" w:hAnsi="Arial" w:cs="Arial"/>
        </w:rPr>
        <w:t xml:space="preserve">socioculturales </w:t>
      </w:r>
      <w:r w:rsidRPr="00094BE1">
        <w:rPr>
          <w:rFonts w:ascii="Arial" w:hAnsi="Arial" w:cs="Arial"/>
        </w:rPr>
        <w:t>presentes y futuros</w:t>
      </w:r>
      <w:r w:rsidR="0033635D" w:rsidRPr="00094BE1">
        <w:rPr>
          <w:rFonts w:ascii="Arial" w:hAnsi="Arial" w:cs="Arial"/>
        </w:rPr>
        <w:t xml:space="preserve"> </w:t>
      </w:r>
      <w:r w:rsidRPr="00094BE1">
        <w:rPr>
          <w:rFonts w:ascii="Arial" w:hAnsi="Arial" w:cs="Arial"/>
        </w:rPr>
        <w:t>de la organización.</w:t>
      </w:r>
    </w:p>
    <w:p w14:paraId="0F1F9DCE" w14:textId="77777777" w:rsidR="001D3FD5" w:rsidRPr="00094BE1" w:rsidRDefault="001D3FD5" w:rsidP="001D3FD5">
      <w:pPr>
        <w:pStyle w:val="Ttulo1"/>
        <w:rPr>
          <w:rFonts w:ascii="Arial" w:hAnsi="Arial" w:cs="Arial"/>
          <w:b w:val="0"/>
          <w:bCs w:val="0"/>
          <w:i/>
          <w:iCs/>
        </w:rPr>
      </w:pPr>
      <w:bookmarkStart w:id="25" w:name="_Toc491782885"/>
    </w:p>
    <w:p w14:paraId="20B3018C" w14:textId="7E4A9ABF" w:rsidR="003C7524" w:rsidRPr="00094BE1" w:rsidRDefault="00F74717" w:rsidP="00047AAE">
      <w:pPr>
        <w:pStyle w:val="Ttulo2"/>
        <w:numPr>
          <w:ilvl w:val="0"/>
          <w:numId w:val="13"/>
        </w:numPr>
      </w:pPr>
      <w:bookmarkStart w:id="26" w:name="_Toc66287943"/>
      <w:r w:rsidRPr="00094BE1">
        <w:t>ACTORES</w:t>
      </w:r>
      <w:bookmarkEnd w:id="25"/>
      <w:bookmarkEnd w:id="26"/>
      <w:r w:rsidRPr="00094BE1">
        <w:t xml:space="preserve"> </w:t>
      </w:r>
    </w:p>
    <w:p w14:paraId="0E4F27D0" w14:textId="77777777" w:rsidR="0067720A" w:rsidRPr="00094BE1" w:rsidRDefault="0067720A" w:rsidP="00F74717">
      <w:pPr>
        <w:rPr>
          <w:rFonts w:ascii="Arial" w:hAnsi="Arial" w:cs="Arial"/>
          <w:i/>
        </w:rPr>
      </w:pPr>
      <w:r w:rsidRPr="00094BE1">
        <w:rPr>
          <w:rFonts w:ascii="Arial" w:hAnsi="Arial" w:cs="Arial"/>
        </w:rPr>
        <w:t>Todos los programas de pregrado contarán como mínimo con los siguientes actores o su equivalente según lo dispuesto en la normatividad nacional vigente, para el correcto desarrollo de las Prácticas Universitarias:</w:t>
      </w:r>
    </w:p>
    <w:p w14:paraId="0DB702C6" w14:textId="3A8C0CF7" w:rsidR="0067720A" w:rsidRPr="00094BE1" w:rsidRDefault="0050032B" w:rsidP="00047AAE">
      <w:pPr>
        <w:numPr>
          <w:ilvl w:val="0"/>
          <w:numId w:val="11"/>
        </w:numPr>
        <w:rPr>
          <w:rFonts w:ascii="Arial" w:hAnsi="Arial" w:cs="Arial"/>
          <w:b/>
          <w:i/>
        </w:rPr>
      </w:pPr>
      <w:r w:rsidRPr="00094BE1">
        <w:rPr>
          <w:rFonts w:ascii="Arial" w:hAnsi="Arial" w:cs="Arial"/>
          <w:b/>
        </w:rPr>
        <w:t>Practicante</w:t>
      </w:r>
      <w:r w:rsidR="00AF24A9" w:rsidRPr="00094BE1">
        <w:rPr>
          <w:rFonts w:ascii="Arial" w:hAnsi="Arial" w:cs="Arial"/>
          <w:b/>
        </w:rPr>
        <w:t>/estudiante</w:t>
      </w:r>
    </w:p>
    <w:p w14:paraId="40F21FD9" w14:textId="6298AF91" w:rsidR="0067720A" w:rsidRPr="00094BE1" w:rsidRDefault="0067720A" w:rsidP="00047AAE">
      <w:pPr>
        <w:numPr>
          <w:ilvl w:val="0"/>
          <w:numId w:val="11"/>
        </w:numPr>
        <w:rPr>
          <w:rFonts w:ascii="Arial" w:hAnsi="Arial" w:cs="Arial"/>
          <w:b/>
          <w:i/>
        </w:rPr>
      </w:pPr>
      <w:bookmarkStart w:id="27" w:name="_Toc491782887"/>
      <w:r w:rsidRPr="00094BE1">
        <w:rPr>
          <w:rFonts w:ascii="Arial" w:hAnsi="Arial" w:cs="Arial"/>
          <w:b/>
        </w:rPr>
        <w:t xml:space="preserve">Jefe </w:t>
      </w:r>
      <w:r w:rsidR="0033635D" w:rsidRPr="00094BE1">
        <w:rPr>
          <w:rFonts w:ascii="Arial" w:hAnsi="Arial" w:cs="Arial"/>
          <w:b/>
        </w:rPr>
        <w:t xml:space="preserve">(O coordinador) </w:t>
      </w:r>
      <w:r w:rsidRPr="00094BE1">
        <w:rPr>
          <w:rFonts w:ascii="Arial" w:hAnsi="Arial" w:cs="Arial"/>
          <w:b/>
        </w:rPr>
        <w:t>de práctica</w:t>
      </w:r>
      <w:bookmarkEnd w:id="27"/>
      <w:r w:rsidR="008D3629">
        <w:rPr>
          <w:rFonts w:ascii="Arial" w:hAnsi="Arial" w:cs="Arial"/>
          <w:b/>
        </w:rPr>
        <w:t xml:space="preserve"> </w:t>
      </w:r>
      <w:r w:rsidR="008D3629" w:rsidRPr="008D3629">
        <w:rPr>
          <w:rFonts w:ascii="Arial" w:hAnsi="Arial" w:cs="Arial"/>
          <w:b/>
          <w:color w:val="FF0000"/>
        </w:rPr>
        <w:t xml:space="preserve">y </w:t>
      </w:r>
      <w:proofErr w:type="spellStart"/>
      <w:r w:rsidR="008D3629" w:rsidRPr="008D3629">
        <w:rPr>
          <w:rFonts w:ascii="Arial" w:hAnsi="Arial" w:cs="Arial"/>
          <w:b/>
          <w:color w:val="FF0000"/>
        </w:rPr>
        <w:t>Alumni</w:t>
      </w:r>
      <w:proofErr w:type="spellEnd"/>
    </w:p>
    <w:p w14:paraId="23BCB155" w14:textId="77777777" w:rsidR="0067720A" w:rsidRPr="00094BE1" w:rsidRDefault="0067720A" w:rsidP="00047AAE">
      <w:pPr>
        <w:numPr>
          <w:ilvl w:val="0"/>
          <w:numId w:val="11"/>
        </w:numPr>
        <w:rPr>
          <w:rFonts w:ascii="Arial" w:hAnsi="Arial" w:cs="Arial"/>
          <w:b/>
          <w:i/>
        </w:rPr>
      </w:pPr>
      <w:bookmarkStart w:id="28" w:name="_Toc491782888"/>
      <w:r w:rsidRPr="00094BE1">
        <w:rPr>
          <w:rFonts w:ascii="Arial" w:hAnsi="Arial" w:cs="Arial"/>
          <w:b/>
        </w:rPr>
        <w:t>Tutor de práctica</w:t>
      </w:r>
      <w:bookmarkEnd w:id="28"/>
      <w:r w:rsidRPr="00094BE1">
        <w:rPr>
          <w:rFonts w:ascii="Arial" w:hAnsi="Arial" w:cs="Arial"/>
          <w:b/>
        </w:rPr>
        <w:t xml:space="preserve"> </w:t>
      </w:r>
    </w:p>
    <w:p w14:paraId="18EBDA21" w14:textId="5EE94ECF" w:rsidR="0067720A" w:rsidRPr="00094BE1" w:rsidRDefault="0050032B" w:rsidP="00047AAE">
      <w:pPr>
        <w:numPr>
          <w:ilvl w:val="0"/>
          <w:numId w:val="11"/>
        </w:numPr>
        <w:rPr>
          <w:rFonts w:ascii="Arial" w:hAnsi="Arial" w:cs="Arial"/>
          <w:b/>
          <w:i/>
        </w:rPr>
      </w:pPr>
      <w:r w:rsidRPr="00094BE1">
        <w:rPr>
          <w:rFonts w:ascii="Arial" w:hAnsi="Arial" w:cs="Arial"/>
          <w:b/>
        </w:rPr>
        <w:t>Monitor</w:t>
      </w:r>
    </w:p>
    <w:p w14:paraId="2B1BEC12" w14:textId="77777777" w:rsidR="00C303B4" w:rsidRPr="00094BE1" w:rsidRDefault="0067720A" w:rsidP="00F74717">
      <w:pPr>
        <w:rPr>
          <w:rFonts w:ascii="Arial" w:hAnsi="Arial" w:cs="Arial"/>
          <w:i/>
        </w:rPr>
      </w:pPr>
      <w:r w:rsidRPr="00094BE1">
        <w:rPr>
          <w:rFonts w:ascii="Arial" w:hAnsi="Arial" w:cs="Arial"/>
        </w:rPr>
        <w:t>Las unidades académicas pueden considerar la inclusión de otros roles, de acuerdo con las particularidades de cada programa y de la reglamentación nacional existente para la formación de profesionales en las áreas específicas, como es el caso de las áreas de la salud y las licenciaturas.</w:t>
      </w:r>
    </w:p>
    <w:p w14:paraId="693C3E56" w14:textId="38177DD2" w:rsidR="007659BB" w:rsidRPr="00094BE1" w:rsidRDefault="003C7C08" w:rsidP="0092453A">
      <w:pPr>
        <w:pStyle w:val="Ttulo3"/>
        <w:rPr>
          <w:rFonts w:ascii="Arial" w:hAnsi="Arial" w:cs="Arial"/>
          <w:b/>
          <w:color w:val="auto"/>
        </w:rPr>
      </w:pPr>
      <w:bookmarkStart w:id="29" w:name="_Toc66287944"/>
      <w:r w:rsidRPr="00094BE1">
        <w:rPr>
          <w:rFonts w:ascii="Arial" w:hAnsi="Arial" w:cs="Arial"/>
          <w:b/>
          <w:color w:val="auto"/>
        </w:rPr>
        <w:t>Practicante:</w:t>
      </w:r>
      <w:bookmarkEnd w:id="29"/>
      <w:r w:rsidR="007659BB" w:rsidRPr="00094BE1">
        <w:rPr>
          <w:rFonts w:ascii="Arial" w:hAnsi="Arial" w:cs="Arial"/>
          <w:b/>
          <w:color w:val="auto"/>
        </w:rPr>
        <w:t xml:space="preserve">  </w:t>
      </w:r>
      <w:r w:rsidR="0050032B" w:rsidRPr="00094BE1">
        <w:rPr>
          <w:rFonts w:ascii="Arial" w:hAnsi="Arial" w:cs="Arial"/>
          <w:b/>
          <w:color w:val="auto"/>
        </w:rPr>
        <w:t xml:space="preserve"> </w:t>
      </w:r>
    </w:p>
    <w:p w14:paraId="4730543D" w14:textId="66F3A099" w:rsidR="005D6B23" w:rsidRPr="00094BE1" w:rsidRDefault="00933ED3" w:rsidP="00F74717">
      <w:pPr>
        <w:rPr>
          <w:rFonts w:ascii="Arial" w:hAnsi="Arial" w:cs="Arial"/>
        </w:rPr>
      </w:pPr>
      <w:r w:rsidRPr="00094BE1">
        <w:rPr>
          <w:rFonts w:ascii="Arial" w:hAnsi="Arial" w:cs="Arial"/>
        </w:rPr>
        <w:t>Hace</w:t>
      </w:r>
      <w:r w:rsidR="005D6B23" w:rsidRPr="00094BE1">
        <w:rPr>
          <w:rFonts w:ascii="Arial" w:hAnsi="Arial" w:cs="Arial"/>
        </w:rPr>
        <w:t xml:space="preserve"> alusión al estudiante que se incorpora a un contexto profesional</w:t>
      </w:r>
      <w:r w:rsidR="00E90CDB" w:rsidRPr="00094BE1">
        <w:rPr>
          <w:rFonts w:ascii="Arial" w:hAnsi="Arial" w:cs="Arial"/>
        </w:rPr>
        <w:t>-laboral</w:t>
      </w:r>
      <w:r w:rsidR="005D6B23" w:rsidRPr="00094BE1">
        <w:rPr>
          <w:rFonts w:ascii="Arial" w:hAnsi="Arial" w:cs="Arial"/>
        </w:rPr>
        <w:t xml:space="preserve"> real en el que participa activamente, potenciando el desarrollo de competencias transversales, generales y específicas que aporten a la comprensión y abordaje de problemáticas y situaciones propias desde su campo disciplinar, profesional y personal. </w:t>
      </w:r>
    </w:p>
    <w:p w14:paraId="241C90B0" w14:textId="3484AD21" w:rsidR="00F74717" w:rsidRPr="00094BE1" w:rsidRDefault="003C7524" w:rsidP="0092453A">
      <w:pPr>
        <w:pStyle w:val="Ttulo3"/>
        <w:rPr>
          <w:rFonts w:ascii="Arial" w:hAnsi="Arial" w:cs="Arial"/>
          <w:b/>
          <w:color w:val="auto"/>
          <w:sz w:val="22"/>
          <w:szCs w:val="22"/>
        </w:rPr>
      </w:pPr>
      <w:bookmarkStart w:id="30" w:name="_Toc491782891"/>
      <w:bookmarkStart w:id="31" w:name="_Toc66287945"/>
      <w:r w:rsidRPr="00094BE1">
        <w:rPr>
          <w:rFonts w:ascii="Arial" w:hAnsi="Arial" w:cs="Arial"/>
          <w:b/>
          <w:color w:val="auto"/>
        </w:rPr>
        <w:lastRenderedPageBreak/>
        <w:t>Jefe</w:t>
      </w:r>
      <w:r w:rsidR="007D20E4" w:rsidRPr="00094BE1">
        <w:rPr>
          <w:rFonts w:ascii="Arial" w:hAnsi="Arial" w:cs="Arial"/>
          <w:b/>
          <w:color w:val="auto"/>
        </w:rPr>
        <w:t xml:space="preserve"> (coordinador)</w:t>
      </w:r>
      <w:r w:rsidR="00A879C9" w:rsidRPr="00094BE1">
        <w:rPr>
          <w:rFonts w:ascii="Arial" w:hAnsi="Arial" w:cs="Arial"/>
          <w:b/>
          <w:color w:val="auto"/>
        </w:rPr>
        <w:t xml:space="preserve"> de Práctica</w:t>
      </w:r>
      <w:r w:rsidR="008D3629">
        <w:rPr>
          <w:rFonts w:ascii="Arial" w:hAnsi="Arial" w:cs="Arial"/>
          <w:b/>
          <w:color w:val="auto"/>
        </w:rPr>
        <w:t xml:space="preserve"> </w:t>
      </w:r>
      <w:r w:rsidR="008D3629" w:rsidRPr="008D3629">
        <w:rPr>
          <w:rFonts w:ascii="Arial" w:hAnsi="Arial" w:cs="Arial"/>
          <w:b/>
          <w:color w:val="FF0000"/>
        </w:rPr>
        <w:t xml:space="preserve">y </w:t>
      </w:r>
      <w:proofErr w:type="spellStart"/>
      <w:r w:rsidR="008D3629" w:rsidRPr="008D3629">
        <w:rPr>
          <w:rFonts w:ascii="Arial" w:hAnsi="Arial" w:cs="Arial"/>
          <w:b/>
          <w:color w:val="FF0000"/>
        </w:rPr>
        <w:t>Alumni</w:t>
      </w:r>
      <w:proofErr w:type="spellEnd"/>
      <w:r w:rsidR="00A879C9" w:rsidRPr="00094BE1">
        <w:rPr>
          <w:rFonts w:ascii="Arial" w:hAnsi="Arial" w:cs="Arial"/>
          <w:b/>
          <w:color w:val="auto"/>
        </w:rPr>
        <w:t>:</w:t>
      </w:r>
      <w:bookmarkEnd w:id="30"/>
      <w:bookmarkEnd w:id="31"/>
      <w:r w:rsidR="00A879C9" w:rsidRPr="00094BE1">
        <w:rPr>
          <w:rFonts w:ascii="Arial" w:hAnsi="Arial" w:cs="Arial"/>
          <w:b/>
          <w:color w:val="auto"/>
          <w:sz w:val="22"/>
          <w:szCs w:val="22"/>
        </w:rPr>
        <w:t xml:space="preserve"> </w:t>
      </w:r>
    </w:p>
    <w:p w14:paraId="253D7FD2" w14:textId="77777777" w:rsidR="007D20E4" w:rsidRPr="00094BE1" w:rsidRDefault="00933ED3" w:rsidP="00F74717">
      <w:pPr>
        <w:rPr>
          <w:rFonts w:ascii="Arial" w:hAnsi="Arial" w:cs="Arial"/>
        </w:rPr>
      </w:pPr>
      <w:r w:rsidRPr="00094BE1">
        <w:rPr>
          <w:rFonts w:ascii="Arial" w:hAnsi="Arial" w:cs="Arial"/>
        </w:rPr>
        <w:t>Es</w:t>
      </w:r>
      <w:r w:rsidR="00A879C9" w:rsidRPr="00094BE1">
        <w:rPr>
          <w:rFonts w:ascii="Arial" w:hAnsi="Arial" w:cs="Arial"/>
        </w:rPr>
        <w:t xml:space="preserve"> el responsable de asegurar la calidad y la pertinencia en la entrega de las prácticas académicas como estrategia formativa de los estudiantes y su transición a entornos laborales en el marco del Proyecto Educativo del Programa PEP. Es la persona designada en cada unidad académica para la coordinación académico-administrativa de los procesos relacionados con la gestión, proyección, asignación y monitoreo de las acciones realizadas por los </w:t>
      </w:r>
      <w:r w:rsidR="00526FAF" w:rsidRPr="00094BE1">
        <w:rPr>
          <w:rFonts w:ascii="Arial" w:hAnsi="Arial" w:cs="Arial"/>
        </w:rPr>
        <w:t xml:space="preserve">estudiantes </w:t>
      </w:r>
      <w:r w:rsidR="00A879C9" w:rsidRPr="00094BE1">
        <w:rPr>
          <w:rFonts w:ascii="Arial" w:hAnsi="Arial" w:cs="Arial"/>
        </w:rPr>
        <w:t>en los sitios y escenarios de práctica.</w:t>
      </w:r>
    </w:p>
    <w:p w14:paraId="76E77252" w14:textId="0710A959" w:rsidR="00952320" w:rsidRPr="00094BE1" w:rsidRDefault="00A879C9" w:rsidP="00F74717">
      <w:pPr>
        <w:rPr>
          <w:rFonts w:ascii="Arial" w:hAnsi="Arial" w:cs="Arial"/>
        </w:rPr>
      </w:pPr>
      <w:r w:rsidRPr="00094BE1">
        <w:rPr>
          <w:rFonts w:ascii="Arial" w:hAnsi="Arial" w:cs="Arial"/>
        </w:rPr>
        <w:t xml:space="preserve"> El </w:t>
      </w:r>
      <w:proofErr w:type="gramStart"/>
      <w:r w:rsidRPr="00094BE1">
        <w:rPr>
          <w:rFonts w:ascii="Arial" w:hAnsi="Arial" w:cs="Arial"/>
        </w:rPr>
        <w:t>Jefe</w:t>
      </w:r>
      <w:proofErr w:type="gramEnd"/>
      <w:r w:rsidRPr="00094BE1">
        <w:rPr>
          <w:rFonts w:ascii="Arial" w:hAnsi="Arial" w:cs="Arial"/>
        </w:rPr>
        <w:t xml:space="preserve"> de Práctica asegura la comunicación permanente entre la institución donde el estudiante realiza la práctica y la unidad académica a la que representa. De igual forma es el responsable de encontrar un espacio de formación idóneo, identificar los mejores tutores y </w:t>
      </w:r>
      <w:r w:rsidR="00526FAF" w:rsidRPr="00094BE1">
        <w:rPr>
          <w:rFonts w:ascii="Arial" w:hAnsi="Arial" w:cs="Arial"/>
        </w:rPr>
        <w:t>monitores</w:t>
      </w:r>
      <w:r w:rsidRPr="00094BE1">
        <w:rPr>
          <w:rFonts w:ascii="Arial" w:hAnsi="Arial" w:cs="Arial"/>
        </w:rPr>
        <w:t xml:space="preserve"> y velar porque la ejecución de la práctica corresponda con lo que se había establecido durante su definición.</w:t>
      </w:r>
    </w:p>
    <w:p w14:paraId="2819B172" w14:textId="7E0618DB" w:rsidR="00952320" w:rsidRPr="00094BE1" w:rsidRDefault="004600E4" w:rsidP="0092453A">
      <w:pPr>
        <w:pStyle w:val="Ttulo3"/>
        <w:rPr>
          <w:rFonts w:ascii="Arial" w:hAnsi="Arial" w:cs="Arial"/>
          <w:b/>
          <w:color w:val="auto"/>
        </w:rPr>
      </w:pPr>
      <w:bookmarkStart w:id="32" w:name="_Toc491781619"/>
      <w:bookmarkStart w:id="33" w:name="_Toc491782256"/>
      <w:bookmarkStart w:id="34" w:name="_Toc66287946"/>
      <w:bookmarkEnd w:id="32"/>
      <w:bookmarkEnd w:id="33"/>
      <w:r w:rsidRPr="00094BE1">
        <w:rPr>
          <w:rFonts w:ascii="Arial" w:hAnsi="Arial" w:cs="Arial"/>
          <w:b/>
          <w:color w:val="auto"/>
        </w:rPr>
        <w:t>Monitor:</w:t>
      </w:r>
      <w:bookmarkEnd w:id="34"/>
    </w:p>
    <w:p w14:paraId="7CB92D6A" w14:textId="2E61521F" w:rsidR="00A879C9" w:rsidRPr="00094BE1" w:rsidRDefault="00933ED3" w:rsidP="00F74717">
      <w:pPr>
        <w:rPr>
          <w:rFonts w:ascii="Arial" w:hAnsi="Arial" w:cs="Arial"/>
        </w:rPr>
      </w:pPr>
      <w:r w:rsidRPr="00094BE1">
        <w:rPr>
          <w:rFonts w:ascii="Arial" w:hAnsi="Arial" w:cs="Arial"/>
        </w:rPr>
        <w:t>Es</w:t>
      </w:r>
      <w:r w:rsidR="00A879C9" w:rsidRPr="00094BE1">
        <w:rPr>
          <w:rFonts w:ascii="Arial" w:hAnsi="Arial" w:cs="Arial"/>
        </w:rPr>
        <w:t xml:space="preserve"> la persona experta </w:t>
      </w:r>
      <w:r w:rsidR="00E90CDB" w:rsidRPr="00094BE1">
        <w:rPr>
          <w:rFonts w:ascii="Arial" w:hAnsi="Arial" w:cs="Arial"/>
        </w:rPr>
        <w:t xml:space="preserve">(del Programa académico) </w:t>
      </w:r>
      <w:r w:rsidR="00A879C9" w:rsidRPr="00094BE1">
        <w:rPr>
          <w:rFonts w:ascii="Arial" w:hAnsi="Arial" w:cs="Arial"/>
        </w:rPr>
        <w:t xml:space="preserve">que propicia el aprendizaje del estudiante en un campo disciplinar y en un área profesional específica. El tutor de práctica es quien acompaña desde la Universidad al estudiante durante el desarrollo de su práctica, </w:t>
      </w:r>
      <w:r w:rsidR="00E90CDB" w:rsidRPr="00094BE1">
        <w:rPr>
          <w:rFonts w:ascii="Arial" w:hAnsi="Arial" w:cs="Arial"/>
        </w:rPr>
        <w:t xml:space="preserve">y hace </w:t>
      </w:r>
      <w:r w:rsidR="00A879C9" w:rsidRPr="00094BE1">
        <w:rPr>
          <w:rFonts w:ascii="Arial" w:hAnsi="Arial" w:cs="Arial"/>
        </w:rPr>
        <w:t>seguimiento y evaluación de los resultados de aprendizaje previstos para su nivel de formación y para el contexto profesional en el cual está inmerso.</w:t>
      </w:r>
    </w:p>
    <w:p w14:paraId="671034E4" w14:textId="1401BBF3" w:rsidR="00952320" w:rsidRPr="00094BE1" w:rsidRDefault="00AA1ADD" w:rsidP="0092453A">
      <w:pPr>
        <w:pStyle w:val="Ttulo3"/>
        <w:rPr>
          <w:rFonts w:ascii="Arial" w:hAnsi="Arial" w:cs="Arial"/>
          <w:b/>
          <w:color w:val="auto"/>
        </w:rPr>
      </w:pPr>
      <w:bookmarkStart w:id="35" w:name="_Toc491781621"/>
      <w:bookmarkStart w:id="36" w:name="_Toc491782258"/>
      <w:bookmarkStart w:id="37" w:name="_Toc491782893"/>
      <w:bookmarkStart w:id="38" w:name="_Toc66287947"/>
      <w:r w:rsidRPr="00094BE1">
        <w:rPr>
          <w:rFonts w:ascii="Arial" w:hAnsi="Arial" w:cs="Arial"/>
          <w:b/>
          <w:color w:val="auto"/>
        </w:rPr>
        <w:t>T</w:t>
      </w:r>
      <w:r w:rsidR="00F45C19" w:rsidRPr="00094BE1">
        <w:rPr>
          <w:rFonts w:ascii="Arial" w:hAnsi="Arial" w:cs="Arial"/>
          <w:b/>
          <w:color w:val="auto"/>
        </w:rPr>
        <w:t>utor</w:t>
      </w:r>
      <w:r w:rsidR="00115ABA" w:rsidRPr="00094BE1">
        <w:rPr>
          <w:rFonts w:ascii="Arial" w:hAnsi="Arial" w:cs="Arial"/>
          <w:b/>
          <w:color w:val="auto"/>
        </w:rPr>
        <w:t>:</w:t>
      </w:r>
      <w:bookmarkEnd w:id="35"/>
      <w:bookmarkEnd w:id="36"/>
      <w:bookmarkEnd w:id="37"/>
      <w:bookmarkEnd w:id="38"/>
      <w:r w:rsidR="00115ABA" w:rsidRPr="00094BE1">
        <w:rPr>
          <w:rFonts w:ascii="Arial" w:hAnsi="Arial" w:cs="Arial"/>
          <w:b/>
          <w:color w:val="auto"/>
        </w:rPr>
        <w:t xml:space="preserve"> </w:t>
      </w:r>
    </w:p>
    <w:p w14:paraId="73C9F28E" w14:textId="11B6EF51" w:rsidR="00115ABA" w:rsidRPr="00094BE1" w:rsidRDefault="00933ED3" w:rsidP="00F74717">
      <w:pPr>
        <w:rPr>
          <w:rFonts w:ascii="Arial" w:hAnsi="Arial" w:cs="Arial"/>
          <w:i/>
        </w:rPr>
      </w:pPr>
      <w:r w:rsidRPr="00094BE1">
        <w:rPr>
          <w:rFonts w:ascii="Arial" w:hAnsi="Arial" w:cs="Arial"/>
        </w:rPr>
        <w:t>Es</w:t>
      </w:r>
      <w:r w:rsidR="00115ABA" w:rsidRPr="00094BE1">
        <w:rPr>
          <w:rFonts w:ascii="Arial" w:hAnsi="Arial" w:cs="Arial"/>
        </w:rPr>
        <w:t xml:space="preserve"> la persona designada por la </w:t>
      </w:r>
      <w:r w:rsidR="00AA1ADD" w:rsidRPr="00094BE1">
        <w:rPr>
          <w:rFonts w:ascii="Arial" w:hAnsi="Arial" w:cs="Arial"/>
        </w:rPr>
        <w:t>organización</w:t>
      </w:r>
      <w:r w:rsidR="00115ABA" w:rsidRPr="00094BE1">
        <w:rPr>
          <w:rFonts w:ascii="Arial" w:hAnsi="Arial" w:cs="Arial"/>
        </w:rPr>
        <w:t xml:space="preserve"> donde el estudiante desarrolla la práctica universitaria, para que acompañe y realimente al aprendiz sobre su desempeño y el logro de los resultados previstos para la práctica universitaria. El trabajo conjunto entre el </w:t>
      </w:r>
      <w:r w:rsidR="00AA1ADD" w:rsidRPr="00094BE1">
        <w:rPr>
          <w:rFonts w:ascii="Arial" w:hAnsi="Arial" w:cs="Arial"/>
        </w:rPr>
        <w:t>monitor</w:t>
      </w:r>
      <w:r w:rsidR="00115ABA" w:rsidRPr="00094BE1">
        <w:rPr>
          <w:rFonts w:ascii="Arial" w:hAnsi="Arial" w:cs="Arial"/>
        </w:rPr>
        <w:t xml:space="preserve"> y el tutor definido por la Universidad debe integrarse y apoyar el desarrollo de las competencias del </w:t>
      </w:r>
      <w:r w:rsidR="00405934" w:rsidRPr="00094BE1">
        <w:rPr>
          <w:rFonts w:ascii="Arial" w:hAnsi="Arial" w:cs="Arial"/>
        </w:rPr>
        <w:t>estudiante</w:t>
      </w:r>
      <w:r w:rsidR="00405934" w:rsidRPr="00094BE1">
        <w:rPr>
          <w:rStyle w:val="Refdenotaalpie"/>
          <w:rFonts w:ascii="Arial" w:hAnsi="Arial" w:cs="Arial"/>
        </w:rPr>
        <w:footnoteReference w:id="2"/>
      </w:r>
      <w:r w:rsidR="00115ABA" w:rsidRPr="00094BE1">
        <w:rPr>
          <w:rFonts w:ascii="Arial" w:hAnsi="Arial" w:cs="Arial"/>
        </w:rPr>
        <w:t xml:space="preserve">. </w:t>
      </w:r>
    </w:p>
    <w:p w14:paraId="256B28B9" w14:textId="77777777" w:rsidR="00115ABA" w:rsidRPr="00094BE1" w:rsidRDefault="00115ABA" w:rsidP="00F74717">
      <w:pPr>
        <w:rPr>
          <w:rFonts w:ascii="Arial" w:hAnsi="Arial" w:cs="Arial"/>
          <w:lang w:val="es-CO"/>
        </w:rPr>
      </w:pPr>
    </w:p>
    <w:p w14:paraId="53347972" w14:textId="2569E591" w:rsidR="00F74717" w:rsidRPr="00094BE1" w:rsidRDefault="00115ABA" w:rsidP="00047AAE">
      <w:pPr>
        <w:pStyle w:val="Ttulo2"/>
        <w:numPr>
          <w:ilvl w:val="0"/>
          <w:numId w:val="13"/>
        </w:numPr>
        <w:rPr>
          <w:rFonts w:ascii="Arial" w:hAnsi="Arial" w:cs="Arial"/>
        </w:rPr>
      </w:pPr>
      <w:bookmarkStart w:id="39" w:name="_Toc491782894"/>
      <w:bookmarkStart w:id="40" w:name="_Toc66287948"/>
      <w:r w:rsidRPr="00094BE1">
        <w:rPr>
          <w:rFonts w:ascii="Arial" w:hAnsi="Arial" w:cs="Arial"/>
        </w:rPr>
        <w:t>Responsabilidades</w:t>
      </w:r>
      <w:r w:rsidR="00F74717" w:rsidRPr="00094BE1">
        <w:rPr>
          <w:rFonts w:ascii="Arial" w:hAnsi="Arial" w:cs="Arial"/>
        </w:rPr>
        <w:t>:</w:t>
      </w:r>
      <w:bookmarkEnd w:id="39"/>
      <w:bookmarkEnd w:id="40"/>
    </w:p>
    <w:p w14:paraId="1F23EFCB" w14:textId="77777777" w:rsidR="00115ABA" w:rsidRPr="00094BE1" w:rsidRDefault="00115ABA" w:rsidP="00F74717">
      <w:pPr>
        <w:rPr>
          <w:rFonts w:ascii="Arial" w:hAnsi="Arial" w:cs="Arial"/>
          <w:i/>
        </w:rPr>
      </w:pPr>
      <w:r w:rsidRPr="00094BE1">
        <w:rPr>
          <w:rFonts w:ascii="Arial" w:hAnsi="Arial" w:cs="Arial"/>
        </w:rPr>
        <w:t>Dentro de las responsabilidades que los actores deben asumir se definen las siguientes:</w:t>
      </w:r>
    </w:p>
    <w:p w14:paraId="40B30F5F" w14:textId="629B3457" w:rsidR="00115ABA" w:rsidRPr="00094BE1" w:rsidRDefault="00115ABA" w:rsidP="0092453A">
      <w:pPr>
        <w:pStyle w:val="Ttulo2"/>
        <w:rPr>
          <w:rFonts w:ascii="Arial" w:hAnsi="Arial" w:cs="Arial"/>
          <w:i w:val="0"/>
        </w:rPr>
      </w:pPr>
      <w:bookmarkStart w:id="41" w:name="_Toc491782895"/>
      <w:bookmarkStart w:id="42" w:name="_Toc66287949"/>
      <w:r w:rsidRPr="00094BE1">
        <w:rPr>
          <w:rFonts w:ascii="Arial" w:hAnsi="Arial" w:cs="Arial"/>
        </w:rPr>
        <w:lastRenderedPageBreak/>
        <w:t>Jefe de práctica</w:t>
      </w:r>
      <w:r w:rsidR="008D3629" w:rsidRPr="008D3629">
        <w:rPr>
          <w:rFonts w:ascii="Arial" w:hAnsi="Arial" w:cs="Arial"/>
          <w:color w:val="FF0000"/>
        </w:rPr>
        <w:t>s</w:t>
      </w:r>
      <w:r w:rsidR="008D3629">
        <w:rPr>
          <w:rFonts w:ascii="Arial" w:hAnsi="Arial" w:cs="Arial"/>
        </w:rPr>
        <w:t xml:space="preserve"> </w:t>
      </w:r>
      <w:r w:rsidR="008D3629" w:rsidRPr="008D3629">
        <w:rPr>
          <w:rFonts w:ascii="Arial" w:hAnsi="Arial" w:cs="Arial"/>
          <w:color w:val="FF0000"/>
        </w:rPr>
        <w:t xml:space="preserve">y </w:t>
      </w:r>
      <w:proofErr w:type="spellStart"/>
      <w:r w:rsidR="008D3629" w:rsidRPr="008D3629">
        <w:rPr>
          <w:rFonts w:ascii="Arial" w:hAnsi="Arial" w:cs="Arial"/>
          <w:color w:val="FF0000"/>
        </w:rPr>
        <w:t>Alumni</w:t>
      </w:r>
      <w:proofErr w:type="spellEnd"/>
      <w:r w:rsidRPr="00094BE1">
        <w:rPr>
          <w:rFonts w:ascii="Arial" w:hAnsi="Arial" w:cs="Arial"/>
        </w:rPr>
        <w:t>:</w:t>
      </w:r>
      <w:bookmarkEnd w:id="41"/>
      <w:bookmarkEnd w:id="42"/>
    </w:p>
    <w:p w14:paraId="30617413" w14:textId="77777777" w:rsidR="00115ABA" w:rsidRPr="00094BE1" w:rsidRDefault="00115ABA" w:rsidP="00047AAE">
      <w:pPr>
        <w:numPr>
          <w:ilvl w:val="0"/>
          <w:numId w:val="4"/>
        </w:numPr>
        <w:rPr>
          <w:rFonts w:ascii="Arial" w:hAnsi="Arial" w:cs="Arial"/>
        </w:rPr>
      </w:pPr>
      <w:r w:rsidRPr="00094BE1">
        <w:rPr>
          <w:rFonts w:ascii="Arial" w:hAnsi="Arial" w:cs="Arial"/>
        </w:rPr>
        <w:t>Hacer el seguimiento al proceso de realización de las prácticas universitarias propias de su unidad académica.</w:t>
      </w:r>
    </w:p>
    <w:p w14:paraId="25AEB819" w14:textId="27FD6390" w:rsidR="00115ABA" w:rsidRPr="00094BE1" w:rsidRDefault="00115ABA" w:rsidP="00047AAE">
      <w:pPr>
        <w:numPr>
          <w:ilvl w:val="0"/>
          <w:numId w:val="4"/>
        </w:numPr>
        <w:rPr>
          <w:rFonts w:ascii="Arial" w:hAnsi="Arial" w:cs="Arial"/>
        </w:rPr>
      </w:pPr>
      <w:r w:rsidRPr="00094BE1">
        <w:rPr>
          <w:rFonts w:ascii="Arial" w:hAnsi="Arial" w:cs="Arial"/>
        </w:rPr>
        <w:t>Gestionar los convenios de prácticas con organizaciones o entidades aliadas de diferentes sectores</w:t>
      </w:r>
      <w:r w:rsidR="002F7F73" w:rsidRPr="00094BE1">
        <w:rPr>
          <w:rFonts w:ascii="Arial" w:hAnsi="Arial" w:cs="Arial"/>
        </w:rPr>
        <w:t>.</w:t>
      </w:r>
    </w:p>
    <w:p w14:paraId="3AD95D97" w14:textId="77777777" w:rsidR="00115ABA" w:rsidRPr="00094BE1" w:rsidRDefault="00115ABA" w:rsidP="00047AAE">
      <w:pPr>
        <w:numPr>
          <w:ilvl w:val="0"/>
          <w:numId w:val="4"/>
        </w:numPr>
        <w:rPr>
          <w:rFonts w:ascii="Arial" w:hAnsi="Arial" w:cs="Arial"/>
          <w:i/>
        </w:rPr>
      </w:pPr>
      <w:r w:rsidRPr="00094BE1">
        <w:rPr>
          <w:rFonts w:ascii="Arial" w:hAnsi="Arial" w:cs="Arial"/>
        </w:rPr>
        <w:t>Identificar oportunidades de mejora curricular, a partir de los resultados de las prácticas universitarias y del seguimiento a graduados, para ser presentadas en las subcomisiones de currículo o en los órganos de gobierno donde sea posible tomar decisiones al respecto.</w:t>
      </w:r>
    </w:p>
    <w:p w14:paraId="3FE840C6" w14:textId="77777777" w:rsidR="00115ABA" w:rsidRPr="00094BE1" w:rsidRDefault="00115ABA" w:rsidP="00047AAE">
      <w:pPr>
        <w:numPr>
          <w:ilvl w:val="0"/>
          <w:numId w:val="4"/>
        </w:numPr>
        <w:rPr>
          <w:rFonts w:ascii="Arial" w:hAnsi="Arial" w:cs="Arial"/>
          <w:i/>
        </w:rPr>
      </w:pPr>
      <w:r w:rsidRPr="00094BE1">
        <w:rPr>
          <w:rFonts w:ascii="Arial" w:hAnsi="Arial" w:cs="Arial"/>
        </w:rPr>
        <w:t>Realizar la planeación, programación y coordinación</w:t>
      </w:r>
      <w:r w:rsidRPr="00094BE1">
        <w:rPr>
          <w:rFonts w:ascii="Arial" w:hAnsi="Arial" w:cs="Arial"/>
          <w:strike/>
        </w:rPr>
        <w:t>,</w:t>
      </w:r>
      <w:r w:rsidRPr="00094BE1">
        <w:rPr>
          <w:rFonts w:ascii="Arial" w:hAnsi="Arial" w:cs="Arial"/>
        </w:rPr>
        <w:t xml:space="preserve"> de las prácticas universitarias de los estudiantes de su unidad académica a nivel nacional e internacional.</w:t>
      </w:r>
    </w:p>
    <w:p w14:paraId="4C09BA61" w14:textId="79986EDE" w:rsidR="00115ABA" w:rsidRPr="00094BE1" w:rsidRDefault="00115ABA" w:rsidP="00047AAE">
      <w:pPr>
        <w:numPr>
          <w:ilvl w:val="0"/>
          <w:numId w:val="4"/>
        </w:numPr>
        <w:rPr>
          <w:rFonts w:ascii="Arial" w:hAnsi="Arial" w:cs="Arial"/>
          <w:i/>
        </w:rPr>
      </w:pPr>
      <w:r w:rsidRPr="00094BE1">
        <w:rPr>
          <w:rFonts w:ascii="Arial" w:hAnsi="Arial" w:cs="Arial"/>
        </w:rPr>
        <w:t>Definir los criterios de evaluación de las prácticas universitarias y sus respectivas r</w:t>
      </w:r>
      <w:r w:rsidR="00E90CDB" w:rsidRPr="00094BE1">
        <w:rPr>
          <w:rFonts w:ascii="Arial" w:hAnsi="Arial" w:cs="Arial"/>
        </w:rPr>
        <w:t>ú</w:t>
      </w:r>
      <w:r w:rsidRPr="00094BE1">
        <w:rPr>
          <w:rFonts w:ascii="Arial" w:hAnsi="Arial" w:cs="Arial"/>
        </w:rPr>
        <w:t>bricas.</w:t>
      </w:r>
    </w:p>
    <w:p w14:paraId="2DAF662C" w14:textId="7733DC92" w:rsidR="00115ABA" w:rsidRPr="008D3629" w:rsidRDefault="00115ABA" w:rsidP="00047AAE">
      <w:pPr>
        <w:numPr>
          <w:ilvl w:val="0"/>
          <w:numId w:val="4"/>
        </w:numPr>
        <w:rPr>
          <w:rFonts w:ascii="Arial" w:hAnsi="Arial" w:cs="Arial"/>
          <w:i/>
        </w:rPr>
      </w:pPr>
      <w:r w:rsidRPr="00094BE1">
        <w:rPr>
          <w:rFonts w:ascii="Arial" w:hAnsi="Arial" w:cs="Arial"/>
        </w:rPr>
        <w:t>Contribuir con el buen funcionamiento de los órganos de gobierno colegial de su cargo.</w:t>
      </w:r>
    </w:p>
    <w:p w14:paraId="1BA1CD9E" w14:textId="5F810ACB" w:rsidR="008D3629" w:rsidRPr="008D3629" w:rsidRDefault="008D3629" w:rsidP="00047AAE">
      <w:pPr>
        <w:numPr>
          <w:ilvl w:val="0"/>
          <w:numId w:val="4"/>
        </w:numPr>
        <w:rPr>
          <w:rFonts w:ascii="Arial" w:hAnsi="Arial" w:cs="Arial"/>
          <w:i/>
          <w:color w:val="FF0000"/>
        </w:rPr>
      </w:pPr>
      <w:r w:rsidRPr="008D3629">
        <w:rPr>
          <w:rFonts w:ascii="Arial" w:hAnsi="Arial" w:cs="Arial"/>
          <w:color w:val="FF0000"/>
        </w:rPr>
        <w:t>¿Se deberá incluir algún aspecto relacionado con el semanario de prácticas?</w:t>
      </w:r>
    </w:p>
    <w:p w14:paraId="7487ED5A" w14:textId="6D15B7E8" w:rsidR="008D3629" w:rsidRPr="00DB1CDA" w:rsidRDefault="008D3629" w:rsidP="00047AAE">
      <w:pPr>
        <w:numPr>
          <w:ilvl w:val="0"/>
          <w:numId w:val="4"/>
        </w:numPr>
        <w:rPr>
          <w:rFonts w:ascii="Arial" w:hAnsi="Arial" w:cs="Arial"/>
          <w:i/>
          <w:color w:val="FF0000"/>
        </w:rPr>
      </w:pPr>
      <w:r>
        <w:rPr>
          <w:rFonts w:ascii="Arial" w:hAnsi="Arial" w:cs="Arial"/>
          <w:color w:val="FF0000"/>
        </w:rPr>
        <w:t xml:space="preserve">Construir estrategias, en conjunto con la </w:t>
      </w:r>
      <w:proofErr w:type="spellStart"/>
      <w:r>
        <w:rPr>
          <w:rFonts w:ascii="Arial" w:hAnsi="Arial" w:cs="Arial"/>
          <w:color w:val="FF0000"/>
        </w:rPr>
        <w:t>Direccion</w:t>
      </w:r>
      <w:proofErr w:type="spellEnd"/>
      <w:r>
        <w:rPr>
          <w:rFonts w:ascii="Arial" w:hAnsi="Arial" w:cs="Arial"/>
          <w:color w:val="FF0000"/>
        </w:rPr>
        <w:t xml:space="preserve"> </w:t>
      </w:r>
      <w:proofErr w:type="spellStart"/>
      <w:r>
        <w:rPr>
          <w:rFonts w:ascii="Arial" w:hAnsi="Arial" w:cs="Arial"/>
          <w:color w:val="FF0000"/>
        </w:rPr>
        <w:t>Alumni</w:t>
      </w:r>
      <w:proofErr w:type="spellEnd"/>
      <w:r>
        <w:rPr>
          <w:rFonts w:ascii="Arial" w:hAnsi="Arial" w:cs="Arial"/>
          <w:color w:val="FF0000"/>
        </w:rPr>
        <w:t xml:space="preserve"> Sabana, que permita la participación de los graduados, </w:t>
      </w:r>
      <w:del w:id="43" w:author="Jessica Julieth Giraldo Ramirez" w:date="2021-06-22T09:13:00Z">
        <w:r w:rsidDel="0026527A">
          <w:rPr>
            <w:rFonts w:ascii="Arial" w:hAnsi="Arial" w:cs="Arial"/>
            <w:color w:val="FF0000"/>
          </w:rPr>
          <w:delText>tanto en el rol de formadores, en los espacios de Seminario de Practicas, como en el relacionamiento con los posibles escenarios de prácticas.</w:delText>
        </w:r>
      </w:del>
      <w:ins w:id="44" w:author="Jessica Julieth Giraldo Ramirez" w:date="2021-06-22T09:13:00Z">
        <w:r w:rsidR="0026527A">
          <w:rPr>
            <w:rFonts w:ascii="Arial" w:hAnsi="Arial" w:cs="Arial"/>
            <w:color w:val="FF0000"/>
          </w:rPr>
          <w:t xml:space="preserve">en el desarrollo de actividades relacionadas con los practicantes. </w:t>
        </w:r>
      </w:ins>
    </w:p>
    <w:p w14:paraId="518C884B" w14:textId="753D2C86" w:rsidR="00DB1CDA" w:rsidRPr="006D7E36" w:rsidRDefault="00B87FC8" w:rsidP="006D7E36">
      <w:pPr>
        <w:numPr>
          <w:ilvl w:val="0"/>
          <w:numId w:val="4"/>
        </w:numPr>
        <w:rPr>
          <w:rFonts w:ascii="Arial" w:hAnsi="Arial" w:cs="Arial"/>
          <w:color w:val="FF0000"/>
        </w:rPr>
      </w:pPr>
      <w:r>
        <w:rPr>
          <w:rFonts w:ascii="Arial" w:hAnsi="Arial" w:cs="Arial"/>
          <w:color w:val="FF0000"/>
        </w:rPr>
        <w:t xml:space="preserve">Retroalimentar a </w:t>
      </w:r>
      <w:proofErr w:type="spellStart"/>
      <w:r>
        <w:rPr>
          <w:rFonts w:ascii="Arial" w:hAnsi="Arial" w:cs="Arial"/>
          <w:color w:val="FF0000"/>
        </w:rPr>
        <w:t>Alumni</w:t>
      </w:r>
      <w:proofErr w:type="spellEnd"/>
      <w:r>
        <w:rPr>
          <w:rFonts w:ascii="Arial" w:hAnsi="Arial" w:cs="Arial"/>
          <w:color w:val="FF0000"/>
        </w:rPr>
        <w:t xml:space="preserve"> Sabana</w:t>
      </w:r>
      <w:r w:rsidR="006D5FFC">
        <w:rPr>
          <w:rFonts w:ascii="Arial" w:hAnsi="Arial" w:cs="Arial"/>
          <w:color w:val="FF0000"/>
        </w:rPr>
        <w:t xml:space="preserve">, </w:t>
      </w:r>
      <w:r>
        <w:rPr>
          <w:rFonts w:ascii="Arial" w:hAnsi="Arial" w:cs="Arial"/>
          <w:color w:val="FF0000"/>
        </w:rPr>
        <w:t xml:space="preserve">con los resultados de las evaluaciones de las prácticas universitarias, </w:t>
      </w:r>
      <w:r w:rsidR="005579DE">
        <w:rPr>
          <w:rFonts w:ascii="Arial" w:hAnsi="Arial" w:cs="Arial"/>
          <w:color w:val="FF0000"/>
        </w:rPr>
        <w:t xml:space="preserve">los cuales le permitirán a </w:t>
      </w:r>
      <w:proofErr w:type="spellStart"/>
      <w:r w:rsidR="005579DE">
        <w:rPr>
          <w:rFonts w:ascii="Arial" w:hAnsi="Arial" w:cs="Arial"/>
          <w:color w:val="FF0000"/>
        </w:rPr>
        <w:t>Alumni</w:t>
      </w:r>
      <w:proofErr w:type="spellEnd"/>
      <w:r w:rsidR="005579DE">
        <w:rPr>
          <w:rFonts w:ascii="Arial" w:hAnsi="Arial" w:cs="Arial"/>
          <w:color w:val="FF0000"/>
        </w:rPr>
        <w:t xml:space="preserve"> enriquecer su propuesta de formación y desarrollo profesional</w:t>
      </w:r>
      <w:r w:rsidR="006C06E6">
        <w:rPr>
          <w:rFonts w:ascii="Arial" w:hAnsi="Arial" w:cs="Arial"/>
          <w:color w:val="FF0000"/>
        </w:rPr>
        <w:t>.</w:t>
      </w:r>
      <w:ins w:id="45" w:author="Jessica Julieth Giraldo Ramirez" w:date="2021-06-22T09:13:00Z">
        <w:r w:rsidR="0026527A">
          <w:rPr>
            <w:rFonts w:ascii="Arial" w:hAnsi="Arial" w:cs="Arial"/>
            <w:color w:val="FF0000"/>
          </w:rPr>
          <w:t xml:space="preserve"> </w:t>
        </w:r>
      </w:ins>
    </w:p>
    <w:p w14:paraId="768FB6AB" w14:textId="1CC540FA" w:rsidR="002F7D99" w:rsidRPr="006D7E36" w:rsidRDefault="002F7D99" w:rsidP="006D7E36">
      <w:pPr>
        <w:numPr>
          <w:ilvl w:val="0"/>
          <w:numId w:val="4"/>
        </w:numPr>
        <w:rPr>
          <w:rFonts w:ascii="Arial" w:hAnsi="Arial" w:cs="Arial"/>
          <w:color w:val="FF0000"/>
        </w:rPr>
      </w:pPr>
      <w:r w:rsidRPr="006D7E36">
        <w:rPr>
          <w:rFonts w:ascii="Arial" w:hAnsi="Arial" w:cs="Arial"/>
          <w:color w:val="FF0000"/>
        </w:rPr>
        <w:t xml:space="preserve">Informar a </w:t>
      </w:r>
      <w:proofErr w:type="spellStart"/>
      <w:r w:rsidRPr="006D7E36">
        <w:rPr>
          <w:rFonts w:ascii="Arial" w:hAnsi="Arial" w:cs="Arial"/>
          <w:color w:val="FF0000"/>
        </w:rPr>
        <w:t>Alumni</w:t>
      </w:r>
      <w:proofErr w:type="spellEnd"/>
      <w:r w:rsidRPr="006D7E36">
        <w:rPr>
          <w:rFonts w:ascii="Arial" w:hAnsi="Arial" w:cs="Arial"/>
          <w:color w:val="FF0000"/>
        </w:rPr>
        <w:t xml:space="preserve"> Sabana </w:t>
      </w:r>
      <w:r w:rsidR="00A920CE" w:rsidRPr="006D7E36">
        <w:rPr>
          <w:rFonts w:ascii="Arial" w:hAnsi="Arial" w:cs="Arial"/>
          <w:color w:val="FF0000"/>
        </w:rPr>
        <w:t xml:space="preserve">acerca de los estudiantes que después de la </w:t>
      </w:r>
      <w:r w:rsidR="006D7E36" w:rsidRPr="006D7E36">
        <w:rPr>
          <w:rFonts w:ascii="Arial" w:hAnsi="Arial" w:cs="Arial"/>
          <w:color w:val="FF0000"/>
        </w:rPr>
        <w:t>práctica</w:t>
      </w:r>
      <w:r w:rsidR="00A920CE" w:rsidRPr="006D7E36">
        <w:rPr>
          <w:rFonts w:ascii="Arial" w:hAnsi="Arial" w:cs="Arial"/>
          <w:color w:val="FF0000"/>
        </w:rPr>
        <w:t xml:space="preserve"> se queden vinculados laboralmente</w:t>
      </w:r>
      <w:r w:rsidR="007E1014" w:rsidRPr="006D7E36">
        <w:rPr>
          <w:rFonts w:ascii="Arial" w:hAnsi="Arial" w:cs="Arial"/>
          <w:color w:val="FF0000"/>
        </w:rPr>
        <w:t xml:space="preserve"> (cargo y empresa)</w:t>
      </w:r>
      <w:r w:rsidR="00A920CE" w:rsidRPr="006D7E36">
        <w:rPr>
          <w:rFonts w:ascii="Arial" w:hAnsi="Arial" w:cs="Arial"/>
          <w:color w:val="FF0000"/>
        </w:rPr>
        <w:t>, con el fin de contribuir a la actualización de la Base de Datos</w:t>
      </w:r>
      <w:r w:rsidR="007E1014" w:rsidRPr="006D7E36">
        <w:rPr>
          <w:rFonts w:ascii="Arial" w:hAnsi="Arial" w:cs="Arial"/>
          <w:color w:val="FF0000"/>
        </w:rPr>
        <w:t>.</w:t>
      </w:r>
    </w:p>
    <w:p w14:paraId="52CAFAF9" w14:textId="582EA30B" w:rsidR="007E1014" w:rsidRPr="006D7E36" w:rsidRDefault="00901A03" w:rsidP="006D7E36">
      <w:pPr>
        <w:numPr>
          <w:ilvl w:val="0"/>
          <w:numId w:val="4"/>
        </w:numPr>
        <w:rPr>
          <w:rFonts w:ascii="Arial" w:hAnsi="Arial" w:cs="Arial"/>
          <w:color w:val="FF0000"/>
        </w:rPr>
      </w:pPr>
      <w:r w:rsidRPr="006D7E36">
        <w:rPr>
          <w:rFonts w:ascii="Arial" w:hAnsi="Arial" w:cs="Arial"/>
          <w:color w:val="FF0000"/>
        </w:rPr>
        <w:t>Comunicar</w:t>
      </w:r>
      <w:r w:rsidR="007E1014" w:rsidRPr="006D7E36">
        <w:rPr>
          <w:rFonts w:ascii="Arial" w:hAnsi="Arial" w:cs="Arial"/>
          <w:color w:val="FF0000"/>
        </w:rPr>
        <w:t xml:space="preserve"> a </w:t>
      </w:r>
      <w:proofErr w:type="spellStart"/>
      <w:r w:rsidR="007E1014" w:rsidRPr="006D7E36">
        <w:rPr>
          <w:rFonts w:ascii="Arial" w:hAnsi="Arial" w:cs="Arial"/>
          <w:color w:val="FF0000"/>
        </w:rPr>
        <w:t>Alumni</w:t>
      </w:r>
      <w:proofErr w:type="spellEnd"/>
      <w:r w:rsidR="007E1014" w:rsidRPr="006D7E36">
        <w:rPr>
          <w:rFonts w:ascii="Arial" w:hAnsi="Arial" w:cs="Arial"/>
          <w:color w:val="FF0000"/>
        </w:rPr>
        <w:t xml:space="preserve"> Sabana </w:t>
      </w:r>
      <w:r w:rsidR="00E70A73" w:rsidRPr="006D7E36">
        <w:rPr>
          <w:rFonts w:ascii="Arial" w:hAnsi="Arial" w:cs="Arial"/>
          <w:color w:val="FF0000"/>
        </w:rPr>
        <w:t>qué</w:t>
      </w:r>
      <w:r w:rsidR="007E1014" w:rsidRPr="006D7E36">
        <w:rPr>
          <w:rFonts w:ascii="Arial" w:hAnsi="Arial" w:cs="Arial"/>
          <w:color w:val="FF0000"/>
        </w:rPr>
        <w:t xml:space="preserve"> estudiantes optan </w:t>
      </w:r>
      <w:r w:rsidR="009966CF" w:rsidRPr="006D7E36">
        <w:rPr>
          <w:rFonts w:ascii="Arial" w:hAnsi="Arial" w:cs="Arial"/>
          <w:color w:val="FF0000"/>
        </w:rPr>
        <w:t xml:space="preserve">por </w:t>
      </w:r>
      <w:r w:rsidR="00CD13B8" w:rsidRPr="006D7E36">
        <w:rPr>
          <w:rFonts w:ascii="Arial" w:hAnsi="Arial" w:cs="Arial"/>
          <w:color w:val="FF0000"/>
        </w:rPr>
        <w:t>práctica</w:t>
      </w:r>
      <w:r w:rsidR="009966CF" w:rsidRPr="006D7E36">
        <w:rPr>
          <w:rFonts w:ascii="Arial" w:hAnsi="Arial" w:cs="Arial"/>
          <w:color w:val="FF0000"/>
        </w:rPr>
        <w:t xml:space="preserve"> profesional en emprendimiento</w:t>
      </w:r>
      <w:ins w:id="46" w:author="Jessica Julieth Giraldo Ramirez" w:date="2021-06-22T09:16:00Z">
        <w:r w:rsidR="0026527A">
          <w:rPr>
            <w:rFonts w:ascii="Arial" w:hAnsi="Arial" w:cs="Arial"/>
            <w:color w:val="FF0000"/>
          </w:rPr>
          <w:t xml:space="preserve"> para los programas que aplique</w:t>
        </w:r>
      </w:ins>
      <w:r w:rsidR="009966CF" w:rsidRPr="006D7E36">
        <w:rPr>
          <w:rFonts w:ascii="Arial" w:hAnsi="Arial" w:cs="Arial"/>
          <w:color w:val="FF0000"/>
        </w:rPr>
        <w:t xml:space="preserve">, </w:t>
      </w:r>
      <w:r w:rsidR="00CD13B8" w:rsidRPr="006D7E36">
        <w:rPr>
          <w:rFonts w:ascii="Arial" w:hAnsi="Arial" w:cs="Arial"/>
          <w:color w:val="FF0000"/>
        </w:rPr>
        <w:t>para</w:t>
      </w:r>
      <w:r w:rsidR="009966CF" w:rsidRPr="006D7E36">
        <w:rPr>
          <w:rFonts w:ascii="Arial" w:hAnsi="Arial" w:cs="Arial"/>
          <w:color w:val="FF0000"/>
        </w:rPr>
        <w:t xml:space="preserve"> hacer el correspondiente seguimiento a los </w:t>
      </w:r>
      <w:r w:rsidR="00BE5C84" w:rsidRPr="006D7E36">
        <w:rPr>
          <w:rFonts w:ascii="Arial" w:hAnsi="Arial" w:cs="Arial"/>
          <w:color w:val="FF0000"/>
        </w:rPr>
        <w:t>futuros graduados emprendedores.</w:t>
      </w:r>
    </w:p>
    <w:p w14:paraId="45E4F714" w14:textId="77777777" w:rsidR="00C37AEC" w:rsidRPr="00D44EDC" w:rsidRDefault="00C37AEC" w:rsidP="006D7E36">
      <w:pPr>
        <w:rPr>
          <w:rFonts w:ascii="Arial" w:hAnsi="Arial" w:cs="Arial"/>
          <w:i/>
          <w:color w:val="FF0000"/>
        </w:rPr>
      </w:pPr>
    </w:p>
    <w:p w14:paraId="0BE24518" w14:textId="1031C1DA" w:rsidR="008D3629" w:rsidRPr="006D7E36" w:rsidRDefault="008D3629" w:rsidP="00047AAE">
      <w:pPr>
        <w:numPr>
          <w:ilvl w:val="0"/>
          <w:numId w:val="4"/>
        </w:numPr>
        <w:rPr>
          <w:rFonts w:ascii="Arial" w:hAnsi="Arial" w:cs="Arial"/>
          <w:i/>
          <w:color w:val="FF0000"/>
        </w:rPr>
      </w:pPr>
      <w:r w:rsidRPr="006D7E36">
        <w:rPr>
          <w:rFonts w:ascii="Arial" w:hAnsi="Arial" w:cs="Arial"/>
          <w:i/>
          <w:color w:val="FF0000"/>
        </w:rPr>
        <w:lastRenderedPageBreak/>
        <w:t>Seminario de pr</w:t>
      </w:r>
      <w:ins w:id="47" w:author="Jessica Julieth Giraldo Ramirez" w:date="2021-06-22T09:17:00Z">
        <w:r w:rsidR="0026527A">
          <w:rPr>
            <w:rFonts w:ascii="Arial" w:hAnsi="Arial" w:cs="Arial"/>
            <w:i/>
            <w:color w:val="FF0000"/>
          </w:rPr>
          <w:t>á</w:t>
        </w:r>
      </w:ins>
      <w:del w:id="48" w:author="Jessica Julieth Giraldo Ramirez" w:date="2021-06-22T09:17:00Z">
        <w:r w:rsidRPr="006D7E36" w:rsidDel="0026527A">
          <w:rPr>
            <w:rFonts w:ascii="Arial" w:hAnsi="Arial" w:cs="Arial"/>
            <w:i/>
            <w:color w:val="FF0000"/>
          </w:rPr>
          <w:delText>a</w:delText>
        </w:r>
      </w:del>
      <w:r w:rsidRPr="006D7E36">
        <w:rPr>
          <w:rFonts w:ascii="Arial" w:hAnsi="Arial" w:cs="Arial"/>
          <w:i/>
          <w:color w:val="FF0000"/>
        </w:rPr>
        <w:t>ctica</w:t>
      </w:r>
    </w:p>
    <w:p w14:paraId="3CEF61A1" w14:textId="3D47CB87" w:rsidR="00115ABA" w:rsidRPr="00094BE1" w:rsidRDefault="00115ABA" w:rsidP="00F74717">
      <w:pPr>
        <w:rPr>
          <w:rFonts w:ascii="Arial" w:hAnsi="Arial" w:cs="Arial"/>
          <w:i/>
          <w:lang w:val="es-ES_tradnl"/>
        </w:rPr>
      </w:pPr>
      <w:r w:rsidRPr="00094BE1">
        <w:rPr>
          <w:rFonts w:ascii="Arial" w:hAnsi="Arial" w:cs="Arial"/>
          <w:lang w:val="es-ES_tradnl"/>
        </w:rPr>
        <w:t>Dentro de sus responsabilidades también se encuentra su participación y comunicación permanente con los siguientes actores</w:t>
      </w:r>
      <w:ins w:id="49" w:author="Jessica Julieth Giraldo Ramirez" w:date="2021-06-22T09:19:00Z">
        <w:r w:rsidR="0026527A">
          <w:rPr>
            <w:rFonts w:ascii="Arial" w:hAnsi="Arial" w:cs="Arial"/>
            <w:lang w:val="es-ES_tradnl"/>
          </w:rPr>
          <w:t xml:space="preserve"> </w:t>
        </w:r>
      </w:ins>
      <w:ins w:id="50" w:author="Jessica Julieth Giraldo Ramirez" w:date="2021-06-22T09:20:00Z">
        <w:r w:rsidR="0026527A">
          <w:rPr>
            <w:rFonts w:ascii="Arial" w:hAnsi="Arial" w:cs="Arial"/>
            <w:lang w:val="es-ES_tradnl"/>
          </w:rPr>
          <w:t>con el fin de</w:t>
        </w:r>
      </w:ins>
      <w:r w:rsidRPr="00094BE1">
        <w:rPr>
          <w:rFonts w:ascii="Arial" w:hAnsi="Arial" w:cs="Arial"/>
          <w:lang w:val="es-ES_tradnl"/>
        </w:rPr>
        <w:t>:</w:t>
      </w:r>
    </w:p>
    <w:p w14:paraId="46812771" w14:textId="7722C9C2" w:rsidR="00115ABA" w:rsidRPr="00094BE1" w:rsidRDefault="004C5C78" w:rsidP="00047AAE">
      <w:pPr>
        <w:numPr>
          <w:ilvl w:val="0"/>
          <w:numId w:val="5"/>
        </w:numPr>
        <w:rPr>
          <w:rFonts w:ascii="Arial" w:hAnsi="Arial" w:cs="Arial"/>
          <w:i/>
        </w:rPr>
      </w:pPr>
      <w:r w:rsidRPr="00094BE1">
        <w:rPr>
          <w:rFonts w:ascii="Arial" w:hAnsi="Arial" w:cs="Arial"/>
        </w:rPr>
        <w:t>Monitor</w:t>
      </w:r>
      <w:r w:rsidR="00115ABA" w:rsidRPr="00094BE1">
        <w:rPr>
          <w:rFonts w:ascii="Arial" w:hAnsi="Arial" w:cs="Arial"/>
        </w:rPr>
        <w:t xml:space="preserve"> de práctica: </w:t>
      </w:r>
      <w:ins w:id="51" w:author="Jessica Julieth Giraldo Ramirez" w:date="2021-06-22T09:20:00Z">
        <w:r w:rsidR="0026527A">
          <w:rPr>
            <w:rFonts w:ascii="Arial" w:hAnsi="Arial" w:cs="Arial"/>
          </w:rPr>
          <w:t xml:space="preserve">coordinar el </w:t>
        </w:r>
      </w:ins>
      <w:r w:rsidR="00115ABA" w:rsidRPr="00094BE1">
        <w:rPr>
          <w:rFonts w:ascii="Arial" w:hAnsi="Arial" w:cs="Arial"/>
        </w:rPr>
        <w:t>seguimiento a asesoría de estudiantes.</w:t>
      </w:r>
    </w:p>
    <w:p w14:paraId="63D2FE9A" w14:textId="6172BC99" w:rsidR="00115ABA" w:rsidRPr="00094BE1" w:rsidRDefault="00115ABA" w:rsidP="00047AAE">
      <w:pPr>
        <w:numPr>
          <w:ilvl w:val="0"/>
          <w:numId w:val="5"/>
        </w:numPr>
        <w:rPr>
          <w:rFonts w:ascii="Arial" w:hAnsi="Arial" w:cs="Arial"/>
          <w:i/>
        </w:rPr>
      </w:pPr>
      <w:r w:rsidRPr="00094BE1">
        <w:rPr>
          <w:rFonts w:ascii="Arial" w:hAnsi="Arial" w:cs="Arial"/>
        </w:rPr>
        <w:t xml:space="preserve">Dirección </w:t>
      </w:r>
      <w:proofErr w:type="spellStart"/>
      <w:r w:rsidRPr="00094BE1">
        <w:rPr>
          <w:rFonts w:ascii="Arial" w:hAnsi="Arial" w:cs="Arial"/>
        </w:rPr>
        <w:t>Alumni</w:t>
      </w:r>
      <w:proofErr w:type="spellEnd"/>
      <w:r w:rsidRPr="00094BE1">
        <w:rPr>
          <w:rFonts w:ascii="Arial" w:hAnsi="Arial" w:cs="Arial"/>
        </w:rPr>
        <w:t xml:space="preserve">: </w:t>
      </w:r>
      <w:ins w:id="52" w:author="Jessica Julieth Giraldo Ramirez" w:date="2021-06-22T09:20:00Z">
        <w:r w:rsidR="0026527A">
          <w:rPr>
            <w:rFonts w:ascii="Arial" w:hAnsi="Arial" w:cs="Arial"/>
          </w:rPr>
          <w:t xml:space="preserve">apoyar la estructuración de </w:t>
        </w:r>
      </w:ins>
      <w:del w:id="53" w:author="Jessica Julieth Giraldo Ramirez" w:date="2021-06-22T09:20:00Z">
        <w:r w:rsidR="008D3629" w:rsidRPr="008D3629" w:rsidDel="0026527A">
          <w:rPr>
            <w:rFonts w:ascii="Arial" w:hAnsi="Arial" w:cs="Arial"/>
            <w:color w:val="FF0000"/>
          </w:rPr>
          <w:delText>Estructurar</w:delText>
        </w:r>
      </w:del>
      <w:r w:rsidR="008D3629" w:rsidRPr="008D3629">
        <w:rPr>
          <w:rFonts w:ascii="Arial" w:hAnsi="Arial" w:cs="Arial"/>
          <w:color w:val="FF0000"/>
        </w:rPr>
        <w:t xml:space="preserve"> propuestas de relacionamiento </w:t>
      </w:r>
      <w:r w:rsidRPr="008D3629">
        <w:rPr>
          <w:rFonts w:ascii="Arial" w:hAnsi="Arial" w:cs="Arial"/>
          <w:color w:val="FF0000"/>
        </w:rPr>
        <w:t>con graduados</w:t>
      </w:r>
      <w:r w:rsidR="008D3629">
        <w:rPr>
          <w:rFonts w:ascii="Arial" w:hAnsi="Arial" w:cs="Arial"/>
          <w:color w:val="FF0000"/>
        </w:rPr>
        <w:t xml:space="preserve"> en articulación con los Frentes Estratégicos de la Universidad que faciliten el cumplimento de las metas de la unidad académica.</w:t>
      </w:r>
    </w:p>
    <w:p w14:paraId="307E5102" w14:textId="1D612F36" w:rsidR="00115ABA" w:rsidRPr="00094BE1" w:rsidRDefault="00115ABA" w:rsidP="00047AAE">
      <w:pPr>
        <w:numPr>
          <w:ilvl w:val="0"/>
          <w:numId w:val="5"/>
        </w:numPr>
        <w:rPr>
          <w:rFonts w:ascii="Arial" w:hAnsi="Arial" w:cs="Arial"/>
          <w:i/>
        </w:rPr>
      </w:pPr>
      <w:r w:rsidRPr="00094BE1">
        <w:rPr>
          <w:rFonts w:ascii="Arial" w:hAnsi="Arial" w:cs="Arial"/>
        </w:rPr>
        <w:t xml:space="preserve">Dirección de currículo: </w:t>
      </w:r>
      <w:ins w:id="54" w:author="Jessica Julieth Giraldo Ramirez" w:date="2021-06-22T09:23:00Z">
        <w:r w:rsidR="004A7DC4">
          <w:rPr>
            <w:rFonts w:ascii="Arial" w:hAnsi="Arial" w:cs="Arial"/>
          </w:rPr>
          <w:t xml:space="preserve">realizar el </w:t>
        </w:r>
      </w:ins>
      <w:r w:rsidRPr="00094BE1">
        <w:rPr>
          <w:rFonts w:ascii="Arial" w:hAnsi="Arial" w:cs="Arial"/>
        </w:rPr>
        <w:t>seguimiento a las prácticas en el marco del aseguramiento de la calidad de los procesos académicos; lo cual contempla la coherencia curricular, la relevancia practica y la internacionalización.</w:t>
      </w:r>
    </w:p>
    <w:p w14:paraId="79D367E4" w14:textId="77777777" w:rsidR="004C5C78" w:rsidRPr="00094BE1" w:rsidRDefault="004C5C78" w:rsidP="0092453A">
      <w:pPr>
        <w:pStyle w:val="Ttulo2"/>
        <w:rPr>
          <w:rFonts w:ascii="Arial" w:hAnsi="Arial" w:cs="Arial"/>
        </w:rPr>
      </w:pPr>
      <w:bookmarkStart w:id="55" w:name="_Toc491782896"/>
    </w:p>
    <w:p w14:paraId="4CDD6E93" w14:textId="394A3436" w:rsidR="00115ABA" w:rsidRPr="00094BE1" w:rsidRDefault="004C5C78" w:rsidP="0092453A">
      <w:pPr>
        <w:pStyle w:val="Ttulo2"/>
        <w:rPr>
          <w:rFonts w:ascii="Arial" w:hAnsi="Arial" w:cs="Arial"/>
          <w:i w:val="0"/>
        </w:rPr>
      </w:pPr>
      <w:bookmarkStart w:id="56" w:name="_Toc66287950"/>
      <w:r w:rsidRPr="00094BE1">
        <w:rPr>
          <w:rFonts w:ascii="Arial" w:hAnsi="Arial" w:cs="Arial"/>
        </w:rPr>
        <w:t xml:space="preserve">Monitor </w:t>
      </w:r>
      <w:r w:rsidR="00115ABA" w:rsidRPr="00094BE1">
        <w:rPr>
          <w:rFonts w:ascii="Arial" w:hAnsi="Arial" w:cs="Arial"/>
        </w:rPr>
        <w:t>de práctica:</w:t>
      </w:r>
      <w:bookmarkEnd w:id="55"/>
      <w:bookmarkEnd w:id="56"/>
    </w:p>
    <w:p w14:paraId="65E7D97D" w14:textId="33E9F740" w:rsidR="00115ABA" w:rsidRPr="00094BE1" w:rsidRDefault="00115ABA" w:rsidP="00F74717">
      <w:pPr>
        <w:rPr>
          <w:rFonts w:ascii="Arial" w:hAnsi="Arial" w:cs="Arial"/>
        </w:rPr>
      </w:pPr>
      <w:r w:rsidRPr="00094BE1">
        <w:rPr>
          <w:rFonts w:ascii="Arial" w:hAnsi="Arial" w:cs="Arial"/>
        </w:rPr>
        <w:t xml:space="preserve">Acompañamiento personalizado al aprendiz, con una dedicación por alumno de mínimo </w:t>
      </w:r>
      <w:r w:rsidR="001D58A2" w:rsidRPr="00094BE1">
        <w:rPr>
          <w:rFonts w:ascii="Arial" w:hAnsi="Arial" w:cs="Arial"/>
        </w:rPr>
        <w:t>dos</w:t>
      </w:r>
      <w:r w:rsidR="004C5C78" w:rsidRPr="00094BE1">
        <w:rPr>
          <w:rFonts w:ascii="Arial" w:hAnsi="Arial" w:cs="Arial"/>
        </w:rPr>
        <w:t xml:space="preserve"> </w:t>
      </w:r>
      <w:r w:rsidRPr="00094BE1">
        <w:rPr>
          <w:rFonts w:ascii="Arial" w:hAnsi="Arial" w:cs="Arial"/>
        </w:rPr>
        <w:t>(</w:t>
      </w:r>
      <w:r w:rsidR="001D58A2" w:rsidRPr="00094BE1">
        <w:rPr>
          <w:rFonts w:ascii="Arial" w:hAnsi="Arial" w:cs="Arial"/>
        </w:rPr>
        <w:t>2</w:t>
      </w:r>
      <w:r w:rsidRPr="00094BE1">
        <w:rPr>
          <w:rFonts w:ascii="Arial" w:hAnsi="Arial" w:cs="Arial"/>
        </w:rPr>
        <w:t>) sesiones al semestre</w:t>
      </w:r>
      <w:r w:rsidR="001D58A2" w:rsidRPr="00094BE1">
        <w:rPr>
          <w:rFonts w:ascii="Arial" w:hAnsi="Arial" w:cs="Arial"/>
        </w:rPr>
        <w:t xml:space="preserve">, </w:t>
      </w:r>
      <w:r w:rsidRPr="00094BE1">
        <w:rPr>
          <w:rFonts w:ascii="Arial" w:hAnsi="Arial" w:cs="Arial"/>
        </w:rPr>
        <w:t xml:space="preserve">en el sitio de práctica o a través de canales virtuales institucionales sobre los que pueda realizarse un seguimiento. </w:t>
      </w:r>
    </w:p>
    <w:p w14:paraId="0A8F8A52" w14:textId="48B43ADF" w:rsidR="00115ABA" w:rsidRPr="00094BE1" w:rsidRDefault="00115ABA" w:rsidP="00F74717">
      <w:pPr>
        <w:rPr>
          <w:rFonts w:ascii="Arial" w:hAnsi="Arial" w:cs="Arial"/>
          <w:i/>
        </w:rPr>
      </w:pPr>
      <w:r w:rsidRPr="00094BE1">
        <w:rPr>
          <w:rFonts w:ascii="Arial" w:hAnsi="Arial" w:cs="Arial"/>
        </w:rPr>
        <w:t xml:space="preserve">Deberá realizar un mínimo de </w:t>
      </w:r>
      <w:r w:rsidR="00D8223B" w:rsidRPr="00094BE1">
        <w:rPr>
          <w:rFonts w:ascii="Arial" w:hAnsi="Arial" w:cs="Arial"/>
        </w:rPr>
        <w:t>una</w:t>
      </w:r>
      <w:r w:rsidRPr="00094BE1">
        <w:rPr>
          <w:rFonts w:ascii="Arial" w:hAnsi="Arial" w:cs="Arial"/>
        </w:rPr>
        <w:t xml:space="preserve"> (</w:t>
      </w:r>
      <w:r w:rsidR="00D8223B" w:rsidRPr="00094BE1">
        <w:rPr>
          <w:rFonts w:ascii="Arial" w:hAnsi="Arial" w:cs="Arial"/>
        </w:rPr>
        <w:t>1</w:t>
      </w:r>
      <w:r w:rsidRPr="00094BE1">
        <w:rPr>
          <w:rFonts w:ascii="Arial" w:hAnsi="Arial" w:cs="Arial"/>
        </w:rPr>
        <w:t>) visit</w:t>
      </w:r>
      <w:r w:rsidR="00D8223B" w:rsidRPr="00094BE1">
        <w:rPr>
          <w:rFonts w:ascii="Arial" w:hAnsi="Arial" w:cs="Arial"/>
        </w:rPr>
        <w:t>a</w:t>
      </w:r>
      <w:r w:rsidRPr="00094BE1">
        <w:rPr>
          <w:rFonts w:ascii="Arial" w:hAnsi="Arial" w:cs="Arial"/>
        </w:rPr>
        <w:t xml:space="preserve"> a los lugares de práctica donde desarrolle las siguientes actividades: i). Dar inicio al periodo de práctica para socializar los resultados previstos de aprendizaje y la rúbrica de evaluación, </w:t>
      </w:r>
      <w:proofErr w:type="spellStart"/>
      <w:r w:rsidRPr="00094BE1">
        <w:rPr>
          <w:rFonts w:ascii="Arial" w:hAnsi="Arial" w:cs="Arial"/>
        </w:rPr>
        <w:t>ii</w:t>
      </w:r>
      <w:proofErr w:type="spellEnd"/>
      <w:r w:rsidRPr="00094BE1">
        <w:rPr>
          <w:rFonts w:ascii="Arial" w:hAnsi="Arial" w:cs="Arial"/>
        </w:rPr>
        <w:t xml:space="preserve">). Realizar una evaluación del desempeño a mitad del ejercicio académico y </w:t>
      </w:r>
      <w:proofErr w:type="spellStart"/>
      <w:r w:rsidRPr="00094BE1">
        <w:rPr>
          <w:rFonts w:ascii="Arial" w:hAnsi="Arial" w:cs="Arial"/>
        </w:rPr>
        <w:t>iii</w:t>
      </w:r>
      <w:proofErr w:type="spellEnd"/>
      <w:r w:rsidRPr="00094BE1">
        <w:rPr>
          <w:rFonts w:ascii="Arial" w:hAnsi="Arial" w:cs="Arial"/>
        </w:rPr>
        <w:t>). Cierre, valoración final, realimentación del desempeño y logros del aprendiz.</w:t>
      </w:r>
    </w:p>
    <w:p w14:paraId="65594253" w14:textId="2C468A63" w:rsidR="00115ABA" w:rsidRPr="00094BE1" w:rsidRDefault="005F6BC6" w:rsidP="0092453A">
      <w:pPr>
        <w:pStyle w:val="Ttulo2"/>
        <w:rPr>
          <w:rFonts w:ascii="Arial" w:hAnsi="Arial" w:cs="Arial"/>
          <w:i w:val="0"/>
        </w:rPr>
      </w:pPr>
      <w:bookmarkStart w:id="57" w:name="_Toc491782897"/>
      <w:bookmarkStart w:id="58" w:name="_Toc66287951"/>
      <w:r w:rsidRPr="00094BE1">
        <w:rPr>
          <w:rFonts w:ascii="Arial" w:hAnsi="Arial" w:cs="Arial"/>
        </w:rPr>
        <w:t>Tutor</w:t>
      </w:r>
      <w:bookmarkEnd w:id="57"/>
      <w:bookmarkEnd w:id="58"/>
    </w:p>
    <w:p w14:paraId="2C5265A3" w14:textId="77777777" w:rsidR="00115ABA" w:rsidRPr="00094BE1" w:rsidRDefault="00115ABA" w:rsidP="00F74717">
      <w:pPr>
        <w:rPr>
          <w:rFonts w:ascii="Arial" w:hAnsi="Arial" w:cs="Arial"/>
          <w:i/>
        </w:rPr>
      </w:pPr>
      <w:r w:rsidRPr="00094BE1">
        <w:rPr>
          <w:rFonts w:ascii="Arial" w:hAnsi="Arial" w:cs="Arial"/>
        </w:rPr>
        <w:t xml:space="preserve">Ser guía permanente en el escenario de práctica, acompañando y realimentando al aprendiz sobre su desempeño y el logro de los resultados previstos para la práctica universitaria. </w:t>
      </w:r>
    </w:p>
    <w:p w14:paraId="7011DEE0" w14:textId="4A2675F6" w:rsidR="00115ABA" w:rsidRPr="00094BE1" w:rsidRDefault="00115ABA" w:rsidP="00F74717">
      <w:pPr>
        <w:rPr>
          <w:rFonts w:ascii="Arial" w:hAnsi="Arial" w:cs="Arial"/>
          <w:i/>
        </w:rPr>
      </w:pPr>
      <w:r w:rsidRPr="00094BE1">
        <w:rPr>
          <w:rFonts w:ascii="Arial" w:hAnsi="Arial" w:cs="Arial"/>
        </w:rPr>
        <w:t xml:space="preserve">Definir el cronograma de actividades acorde con las características del escenario donde se desarrolla la práctica. Este cronograma debe ser concertado con el </w:t>
      </w:r>
      <w:r w:rsidR="008E2C4C" w:rsidRPr="00094BE1">
        <w:rPr>
          <w:rFonts w:ascii="Arial" w:hAnsi="Arial" w:cs="Arial"/>
        </w:rPr>
        <w:t>monitor</w:t>
      </w:r>
      <w:r w:rsidRPr="00094BE1">
        <w:rPr>
          <w:rFonts w:ascii="Arial" w:hAnsi="Arial" w:cs="Arial"/>
        </w:rPr>
        <w:t xml:space="preserve"> de Práctica e informado al </w:t>
      </w:r>
      <w:proofErr w:type="gramStart"/>
      <w:r w:rsidRPr="00094BE1">
        <w:rPr>
          <w:rFonts w:ascii="Arial" w:hAnsi="Arial" w:cs="Arial"/>
        </w:rPr>
        <w:t>Jefe</w:t>
      </w:r>
      <w:proofErr w:type="gramEnd"/>
      <w:r w:rsidRPr="00094BE1">
        <w:rPr>
          <w:rFonts w:ascii="Arial" w:hAnsi="Arial" w:cs="Arial"/>
        </w:rPr>
        <w:t xml:space="preserve"> de Práctica.</w:t>
      </w:r>
    </w:p>
    <w:p w14:paraId="78A02E35" w14:textId="77777777" w:rsidR="00115ABA" w:rsidRPr="00094BE1" w:rsidRDefault="00115ABA" w:rsidP="00F74717">
      <w:pPr>
        <w:rPr>
          <w:rFonts w:ascii="Arial" w:hAnsi="Arial" w:cs="Arial"/>
          <w:i/>
        </w:rPr>
      </w:pPr>
      <w:r w:rsidRPr="00094BE1">
        <w:rPr>
          <w:rFonts w:ascii="Arial" w:hAnsi="Arial" w:cs="Arial"/>
        </w:rPr>
        <w:t>Orientar al aprendiz dentro de la organización en el logro de los resultados de aprendizaje previstos.</w:t>
      </w:r>
    </w:p>
    <w:p w14:paraId="3419AAC1" w14:textId="77777777" w:rsidR="00115ABA" w:rsidRPr="00094BE1" w:rsidRDefault="00115ABA" w:rsidP="00F74717">
      <w:pPr>
        <w:rPr>
          <w:rFonts w:ascii="Arial" w:hAnsi="Arial" w:cs="Arial"/>
          <w:i/>
        </w:rPr>
      </w:pPr>
      <w:r w:rsidRPr="00094BE1">
        <w:rPr>
          <w:rFonts w:ascii="Arial" w:hAnsi="Arial" w:cs="Arial"/>
        </w:rPr>
        <w:lastRenderedPageBreak/>
        <w:t>Hacer seguimiento y evaluar a los aprendices en el desempeño de las acciones desarrolladas en la práctica, empleando para tal fin las rúbricas que se hayan dispuesto por la Unidad Académica específica.</w:t>
      </w:r>
    </w:p>
    <w:p w14:paraId="57B87F8F" w14:textId="77777777" w:rsidR="00115ABA" w:rsidRPr="00094BE1" w:rsidRDefault="00115ABA" w:rsidP="00F74717">
      <w:pPr>
        <w:rPr>
          <w:rFonts w:ascii="Arial" w:hAnsi="Arial" w:cs="Arial"/>
          <w:i/>
        </w:rPr>
      </w:pPr>
      <w:r w:rsidRPr="00094BE1">
        <w:rPr>
          <w:rFonts w:ascii="Arial" w:hAnsi="Arial" w:cs="Arial"/>
        </w:rPr>
        <w:t xml:space="preserve">Informar a la Universidad cualquier novedad que se presente en el desarrollo de la práctica y en cumplimiento de los requisitos exigidos a los aprendices para el desarrollo de </w:t>
      </w:r>
      <w:proofErr w:type="gramStart"/>
      <w:r w:rsidRPr="00094BE1">
        <w:rPr>
          <w:rFonts w:ascii="Arial" w:hAnsi="Arial" w:cs="Arial"/>
        </w:rPr>
        <w:t>la misma</w:t>
      </w:r>
      <w:proofErr w:type="gramEnd"/>
      <w:r w:rsidRPr="00094BE1">
        <w:rPr>
          <w:rFonts w:ascii="Arial" w:hAnsi="Arial" w:cs="Arial"/>
        </w:rPr>
        <w:t>.</w:t>
      </w:r>
    </w:p>
    <w:p w14:paraId="5C027BCC" w14:textId="3667214C" w:rsidR="00115ABA" w:rsidRPr="00094BE1" w:rsidRDefault="008E2C4C" w:rsidP="0092453A">
      <w:pPr>
        <w:pStyle w:val="Ttulo2"/>
        <w:rPr>
          <w:rFonts w:ascii="Arial" w:hAnsi="Arial" w:cs="Arial"/>
          <w:i w:val="0"/>
        </w:rPr>
      </w:pPr>
      <w:bookmarkStart w:id="59" w:name="_Toc66287952"/>
      <w:r w:rsidRPr="00094BE1">
        <w:rPr>
          <w:rFonts w:ascii="Arial" w:hAnsi="Arial" w:cs="Arial"/>
        </w:rPr>
        <w:t>Practicante</w:t>
      </w:r>
      <w:bookmarkEnd w:id="59"/>
    </w:p>
    <w:p w14:paraId="66541BB2" w14:textId="67E22A24" w:rsidR="00115ABA" w:rsidRPr="00094BE1" w:rsidRDefault="00115ABA" w:rsidP="00F74717">
      <w:pPr>
        <w:rPr>
          <w:rFonts w:ascii="Arial" w:hAnsi="Arial" w:cs="Arial"/>
        </w:rPr>
      </w:pPr>
      <w:r w:rsidRPr="00094BE1">
        <w:rPr>
          <w:rFonts w:ascii="Arial" w:hAnsi="Arial" w:cs="Arial"/>
        </w:rPr>
        <w:t xml:space="preserve">Cursar y aprobar el seminario de práctica o los cursos establecidos dentro del plan de estudios como requisito o </w:t>
      </w:r>
      <w:proofErr w:type="spellStart"/>
      <w:r w:rsidRPr="00094BE1">
        <w:rPr>
          <w:rFonts w:ascii="Arial" w:hAnsi="Arial" w:cs="Arial"/>
        </w:rPr>
        <w:t>co-requisito</w:t>
      </w:r>
      <w:proofErr w:type="spellEnd"/>
      <w:r w:rsidRPr="00094BE1">
        <w:rPr>
          <w:rFonts w:ascii="Arial" w:hAnsi="Arial" w:cs="Arial"/>
        </w:rPr>
        <w:t xml:space="preserve"> para la práctica, programados por la facultad.</w:t>
      </w:r>
    </w:p>
    <w:p w14:paraId="43B76CA8" w14:textId="77777777" w:rsidR="00115ABA" w:rsidRPr="00094BE1" w:rsidRDefault="00115ABA" w:rsidP="00F74717">
      <w:pPr>
        <w:rPr>
          <w:rFonts w:ascii="Arial" w:hAnsi="Arial" w:cs="Arial"/>
        </w:rPr>
      </w:pPr>
      <w:r w:rsidRPr="00094BE1">
        <w:rPr>
          <w:rFonts w:ascii="Arial" w:hAnsi="Arial" w:cs="Arial"/>
        </w:rPr>
        <w:t xml:space="preserve">Presentar la documentación requerida por el </w:t>
      </w:r>
      <w:proofErr w:type="gramStart"/>
      <w:r w:rsidRPr="00094BE1">
        <w:rPr>
          <w:rFonts w:ascii="Arial" w:hAnsi="Arial" w:cs="Arial"/>
        </w:rPr>
        <w:t>Jefe</w:t>
      </w:r>
      <w:proofErr w:type="gramEnd"/>
      <w:r w:rsidRPr="00094BE1">
        <w:rPr>
          <w:rFonts w:ascii="Arial" w:hAnsi="Arial" w:cs="Arial"/>
        </w:rPr>
        <w:t xml:space="preserve"> de Práctica para la postulación, proyección y desarrollo de las actividades de práctica.</w:t>
      </w:r>
    </w:p>
    <w:p w14:paraId="6ED03F92" w14:textId="16602E91" w:rsidR="00115ABA" w:rsidRPr="00094BE1" w:rsidRDefault="00115ABA" w:rsidP="00F74717">
      <w:pPr>
        <w:rPr>
          <w:rFonts w:ascii="Arial" w:hAnsi="Arial" w:cs="Arial"/>
        </w:rPr>
      </w:pPr>
      <w:r w:rsidRPr="00094BE1">
        <w:rPr>
          <w:rFonts w:ascii="Arial" w:hAnsi="Arial" w:cs="Arial"/>
        </w:rPr>
        <w:t>Iniciar su práctica dentro de las fechas establecidas por la Jefatura de Prácticas.</w:t>
      </w:r>
    </w:p>
    <w:p w14:paraId="4623BC60" w14:textId="51465FA4" w:rsidR="00115ABA" w:rsidRPr="00094BE1" w:rsidRDefault="00115ABA" w:rsidP="00F74717">
      <w:pPr>
        <w:rPr>
          <w:rFonts w:ascii="Arial" w:hAnsi="Arial" w:cs="Arial"/>
        </w:rPr>
      </w:pPr>
      <w:r w:rsidRPr="00094BE1">
        <w:rPr>
          <w:rFonts w:ascii="Arial" w:hAnsi="Arial" w:cs="Arial"/>
        </w:rPr>
        <w:t>Cumpli</w:t>
      </w:r>
      <w:r w:rsidR="00E90CDB" w:rsidRPr="00094BE1">
        <w:rPr>
          <w:rFonts w:ascii="Arial" w:hAnsi="Arial" w:cs="Arial"/>
        </w:rPr>
        <w:t xml:space="preserve">r </w:t>
      </w:r>
      <w:r w:rsidRPr="00094BE1">
        <w:rPr>
          <w:rFonts w:ascii="Arial" w:hAnsi="Arial" w:cs="Arial"/>
        </w:rPr>
        <w:t>y permane</w:t>
      </w:r>
      <w:r w:rsidR="00E90CDB" w:rsidRPr="00094BE1">
        <w:rPr>
          <w:rFonts w:ascii="Arial" w:hAnsi="Arial" w:cs="Arial"/>
        </w:rPr>
        <w:t xml:space="preserve">cer </w:t>
      </w:r>
      <w:r w:rsidRPr="00094BE1">
        <w:rPr>
          <w:rFonts w:ascii="Arial" w:hAnsi="Arial" w:cs="Arial"/>
        </w:rPr>
        <w:t>en la práctica durante el período pactado.</w:t>
      </w:r>
    </w:p>
    <w:p w14:paraId="63FE7DEC" w14:textId="13D0021B" w:rsidR="00115ABA" w:rsidRPr="00094BE1" w:rsidRDefault="00E90CDB" w:rsidP="00F74717">
      <w:pPr>
        <w:rPr>
          <w:rFonts w:ascii="Arial" w:hAnsi="Arial" w:cs="Arial"/>
        </w:rPr>
      </w:pPr>
      <w:r w:rsidRPr="00094BE1">
        <w:rPr>
          <w:rFonts w:ascii="Arial" w:hAnsi="Arial" w:cs="Arial"/>
        </w:rPr>
        <w:t>Asumir con responsabilidad l</w:t>
      </w:r>
      <w:r w:rsidR="00115ABA" w:rsidRPr="00094BE1">
        <w:rPr>
          <w:rFonts w:ascii="Arial" w:hAnsi="Arial" w:cs="Arial"/>
        </w:rPr>
        <w:t xml:space="preserve">as actividades que le sean asignadas durante el término de duración de la práctica, así como con los términos del Convenio o la Carta de Compromiso firmada por la Universidad y el sitio de práctica. </w:t>
      </w:r>
    </w:p>
    <w:p w14:paraId="3531B8C7" w14:textId="7961D8DE" w:rsidR="00115ABA" w:rsidRPr="00094BE1" w:rsidRDefault="00410FF7" w:rsidP="00F74717">
      <w:pPr>
        <w:rPr>
          <w:rFonts w:ascii="Arial" w:hAnsi="Arial" w:cs="Arial"/>
        </w:rPr>
      </w:pPr>
      <w:r w:rsidRPr="00094BE1">
        <w:rPr>
          <w:rFonts w:ascii="Arial" w:hAnsi="Arial" w:cs="Arial"/>
        </w:rPr>
        <w:t xml:space="preserve">Respetar </w:t>
      </w:r>
      <w:r w:rsidR="00115ABA" w:rsidRPr="00094BE1">
        <w:rPr>
          <w:rFonts w:ascii="Arial" w:hAnsi="Arial" w:cs="Arial"/>
        </w:rPr>
        <w:t>los reglamentos, las normas vigentes y el reglamento interno de trabajo de la Entidad en la que realice su práctica</w:t>
      </w:r>
      <w:r w:rsidR="00C26C97" w:rsidRPr="00094BE1">
        <w:rPr>
          <w:rFonts w:ascii="Arial" w:hAnsi="Arial" w:cs="Arial"/>
        </w:rPr>
        <w:t xml:space="preserve">, así como cumplir las condiciones pactadas en el documento de vinculación con la organización. </w:t>
      </w:r>
    </w:p>
    <w:p w14:paraId="4F8A6F4D" w14:textId="77777777" w:rsidR="00115ABA" w:rsidRPr="00094BE1" w:rsidRDefault="00115ABA" w:rsidP="00F74717">
      <w:pPr>
        <w:rPr>
          <w:rFonts w:ascii="Arial" w:hAnsi="Arial" w:cs="Arial"/>
        </w:rPr>
      </w:pPr>
      <w:r w:rsidRPr="00094BE1">
        <w:rPr>
          <w:rFonts w:ascii="Arial" w:hAnsi="Arial" w:cs="Arial"/>
        </w:rPr>
        <w:t xml:space="preserve">Manejar correctamente la información y documentos de la Entidad donde realice la práctica y guardar, sin excepción, la reserva y confidencialidad debidas. </w:t>
      </w:r>
    </w:p>
    <w:p w14:paraId="0CDCC1FB" w14:textId="0D3FF749" w:rsidR="00115ABA" w:rsidRPr="00094BE1" w:rsidRDefault="00115ABA" w:rsidP="00F74717">
      <w:pPr>
        <w:rPr>
          <w:rFonts w:ascii="Arial" w:hAnsi="Arial" w:cs="Arial"/>
        </w:rPr>
      </w:pPr>
      <w:r w:rsidRPr="00094BE1">
        <w:rPr>
          <w:rFonts w:ascii="Arial" w:hAnsi="Arial" w:cs="Arial"/>
        </w:rPr>
        <w:t xml:space="preserve">Mantener contacto permanente con el </w:t>
      </w:r>
      <w:r w:rsidR="00043050" w:rsidRPr="00094BE1">
        <w:rPr>
          <w:rFonts w:ascii="Arial" w:hAnsi="Arial" w:cs="Arial"/>
        </w:rPr>
        <w:t xml:space="preserve">monitor </w:t>
      </w:r>
      <w:r w:rsidRPr="00094BE1">
        <w:rPr>
          <w:rFonts w:ascii="Arial" w:hAnsi="Arial" w:cs="Arial"/>
        </w:rPr>
        <w:t xml:space="preserve">de </w:t>
      </w:r>
      <w:r w:rsidR="00410FF7" w:rsidRPr="00094BE1">
        <w:rPr>
          <w:rFonts w:ascii="Arial" w:hAnsi="Arial" w:cs="Arial"/>
        </w:rPr>
        <w:t>p</w:t>
      </w:r>
      <w:r w:rsidRPr="00094BE1">
        <w:rPr>
          <w:rFonts w:ascii="Arial" w:hAnsi="Arial" w:cs="Arial"/>
        </w:rPr>
        <w:t xml:space="preserve">ráctica y </w:t>
      </w:r>
      <w:r w:rsidR="00043050" w:rsidRPr="00094BE1">
        <w:rPr>
          <w:rFonts w:ascii="Arial" w:hAnsi="Arial" w:cs="Arial"/>
        </w:rPr>
        <w:t>el tutor</w:t>
      </w:r>
      <w:r w:rsidRPr="00094BE1">
        <w:rPr>
          <w:rFonts w:ascii="Arial" w:hAnsi="Arial" w:cs="Arial"/>
        </w:rPr>
        <w:t>.</w:t>
      </w:r>
    </w:p>
    <w:p w14:paraId="0C0A67F8" w14:textId="77777777" w:rsidR="00115ABA" w:rsidRPr="00094BE1" w:rsidRDefault="00115ABA" w:rsidP="00F74717">
      <w:pPr>
        <w:rPr>
          <w:rFonts w:ascii="Arial" w:hAnsi="Arial" w:cs="Arial"/>
        </w:rPr>
      </w:pPr>
      <w:r w:rsidRPr="00094BE1">
        <w:rPr>
          <w:rFonts w:ascii="Arial" w:hAnsi="Arial" w:cs="Arial"/>
        </w:rPr>
        <w:t>Dar y recibir un trato digno y respetuoso a todas las personas con las que interactúa durante la práctica</w:t>
      </w:r>
    </w:p>
    <w:p w14:paraId="064347E6" w14:textId="77777777" w:rsidR="00115ABA" w:rsidRPr="00094BE1" w:rsidRDefault="00115ABA" w:rsidP="00F74717">
      <w:pPr>
        <w:rPr>
          <w:rFonts w:ascii="Arial" w:hAnsi="Arial" w:cs="Arial"/>
        </w:rPr>
      </w:pPr>
      <w:r w:rsidRPr="00094BE1">
        <w:rPr>
          <w:rFonts w:ascii="Arial" w:hAnsi="Arial" w:cs="Arial"/>
        </w:rPr>
        <w:t>Todos los demás contemplados en el Reglamento Académico de Pregrado de la Universidad.</w:t>
      </w:r>
    </w:p>
    <w:p w14:paraId="5E29FBE0" w14:textId="77777777" w:rsidR="00584878" w:rsidRPr="00094BE1" w:rsidRDefault="00584878" w:rsidP="00F74717">
      <w:pPr>
        <w:rPr>
          <w:rFonts w:ascii="Arial" w:hAnsi="Arial" w:cs="Arial"/>
        </w:rPr>
      </w:pPr>
    </w:p>
    <w:p w14:paraId="10D6E4A1" w14:textId="34ABE4BE" w:rsidR="008A7898" w:rsidRPr="00094BE1" w:rsidRDefault="008A7898" w:rsidP="00047AAE">
      <w:pPr>
        <w:pStyle w:val="Ttulo2"/>
        <w:numPr>
          <w:ilvl w:val="0"/>
          <w:numId w:val="13"/>
        </w:numPr>
        <w:rPr>
          <w:rFonts w:ascii="Arial" w:hAnsi="Arial" w:cs="Arial"/>
        </w:rPr>
      </w:pPr>
      <w:bookmarkStart w:id="60" w:name="_Toc491782260"/>
      <w:bookmarkStart w:id="61" w:name="_Toc66287953"/>
      <w:r w:rsidRPr="00094BE1">
        <w:rPr>
          <w:rFonts w:ascii="Arial" w:hAnsi="Arial" w:cs="Arial"/>
        </w:rPr>
        <w:lastRenderedPageBreak/>
        <w:t>Tipos de práctica</w:t>
      </w:r>
      <w:bookmarkEnd w:id="60"/>
      <w:bookmarkEnd w:id="61"/>
    </w:p>
    <w:p w14:paraId="1F0DB993" w14:textId="3E13C96F" w:rsidR="00A933C0" w:rsidRPr="00094BE1" w:rsidRDefault="008A7898" w:rsidP="00F74717">
      <w:pPr>
        <w:rPr>
          <w:rFonts w:ascii="Arial" w:hAnsi="Arial" w:cs="Arial"/>
        </w:rPr>
      </w:pPr>
      <w:r w:rsidRPr="00094BE1">
        <w:rPr>
          <w:rFonts w:ascii="Arial" w:hAnsi="Arial" w:cs="Arial"/>
        </w:rPr>
        <w:t xml:space="preserve">A </w:t>
      </w:r>
      <w:r w:rsidR="00720486" w:rsidRPr="00094BE1">
        <w:rPr>
          <w:rFonts w:ascii="Arial" w:hAnsi="Arial" w:cs="Arial"/>
        </w:rPr>
        <w:t>continuación,</w:t>
      </w:r>
      <w:r w:rsidRPr="00094BE1">
        <w:rPr>
          <w:rFonts w:ascii="Arial" w:hAnsi="Arial" w:cs="Arial"/>
        </w:rPr>
        <w:t xml:space="preserve"> se describen los diferentes tipos de </w:t>
      </w:r>
      <w:r w:rsidR="00720486" w:rsidRPr="00094BE1">
        <w:rPr>
          <w:rFonts w:ascii="Arial" w:hAnsi="Arial" w:cs="Arial"/>
          <w:i/>
        </w:rPr>
        <w:t>Práctica U</w:t>
      </w:r>
      <w:r w:rsidRPr="00094BE1">
        <w:rPr>
          <w:rFonts w:ascii="Arial" w:hAnsi="Arial" w:cs="Arial"/>
          <w:i/>
        </w:rPr>
        <w:t>niversitaria</w:t>
      </w:r>
      <w:r w:rsidRPr="00094BE1">
        <w:rPr>
          <w:rFonts w:ascii="Arial" w:hAnsi="Arial" w:cs="Arial"/>
        </w:rPr>
        <w:t xml:space="preserve"> vigentes en </w:t>
      </w:r>
      <w:r w:rsidR="00720486" w:rsidRPr="00094BE1">
        <w:rPr>
          <w:rFonts w:ascii="Arial" w:hAnsi="Arial" w:cs="Arial"/>
        </w:rPr>
        <w:t>La Sabana</w:t>
      </w:r>
      <w:r w:rsidRPr="00094BE1">
        <w:rPr>
          <w:rFonts w:ascii="Arial" w:hAnsi="Arial" w:cs="Arial"/>
        </w:rPr>
        <w:t>, los cuales son diseñados por cada unidad académica para mantener la línea de coherencia curricular planteada en sus planes de estudio:</w:t>
      </w:r>
    </w:p>
    <w:p w14:paraId="18238E21" w14:textId="02E72A00" w:rsidR="000112DC" w:rsidRDefault="000112DC" w:rsidP="00F74717">
      <w:pPr>
        <w:rPr>
          <w:rFonts w:ascii="Arial" w:hAnsi="Arial" w:cs="Arial"/>
        </w:rPr>
      </w:pPr>
    </w:p>
    <w:p w14:paraId="7942F3C0" w14:textId="188DFDF9" w:rsidR="008D3629" w:rsidRDefault="008D3629" w:rsidP="00F74717">
      <w:pPr>
        <w:rPr>
          <w:rFonts w:ascii="Arial" w:hAnsi="Arial" w:cs="Arial"/>
        </w:rPr>
      </w:pPr>
    </w:p>
    <w:p w14:paraId="1A54EF2F" w14:textId="77777777" w:rsidR="008D3629" w:rsidRPr="00094BE1" w:rsidRDefault="008D3629" w:rsidP="00F74717">
      <w:pPr>
        <w:rPr>
          <w:rFonts w:ascii="Arial" w:hAnsi="Arial" w:cs="Arial"/>
        </w:rPr>
      </w:pPr>
    </w:p>
    <w:tbl>
      <w:tblPr>
        <w:tblStyle w:val="Tablaconcuadrcula4-nfasis5"/>
        <w:tblpPr w:leftFromText="141" w:rightFromText="141" w:vertAnchor="text" w:horzAnchor="margin" w:tblpY="27"/>
        <w:tblW w:w="0" w:type="auto"/>
        <w:tblLook w:val="04A0" w:firstRow="1" w:lastRow="0" w:firstColumn="1" w:lastColumn="0" w:noHBand="0" w:noVBand="1"/>
      </w:tblPr>
      <w:tblGrid>
        <w:gridCol w:w="1838"/>
        <w:gridCol w:w="4548"/>
        <w:gridCol w:w="2442"/>
      </w:tblGrid>
      <w:tr w:rsidR="00094BE1" w:rsidRPr="00094BE1" w14:paraId="31148411" w14:textId="77777777" w:rsidTr="0059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950202" w14:textId="77777777" w:rsidR="00E93B87" w:rsidRPr="00094BE1" w:rsidRDefault="00E93B87" w:rsidP="00074C02">
            <w:pPr>
              <w:jc w:val="center"/>
              <w:rPr>
                <w:rFonts w:ascii="Arial" w:hAnsi="Arial" w:cs="Arial"/>
                <w:b w:val="0"/>
                <w:color w:val="auto"/>
                <w:sz w:val="18"/>
                <w:szCs w:val="18"/>
              </w:rPr>
            </w:pPr>
            <w:r w:rsidRPr="00094BE1">
              <w:rPr>
                <w:rFonts w:ascii="Arial" w:hAnsi="Arial" w:cs="Arial"/>
                <w:color w:val="auto"/>
                <w:sz w:val="18"/>
                <w:szCs w:val="18"/>
              </w:rPr>
              <w:t>TIPOS DE PRÁCTICA PROFESIONAL</w:t>
            </w:r>
          </w:p>
        </w:tc>
        <w:tc>
          <w:tcPr>
            <w:tcW w:w="4548" w:type="dxa"/>
          </w:tcPr>
          <w:p w14:paraId="2B7AFD1D" w14:textId="77777777" w:rsidR="00E93B87" w:rsidRPr="00094BE1" w:rsidRDefault="00E93B87" w:rsidP="00074C0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094BE1">
              <w:rPr>
                <w:rFonts w:ascii="Arial" w:hAnsi="Arial" w:cs="Arial"/>
                <w:color w:val="auto"/>
                <w:sz w:val="18"/>
                <w:szCs w:val="18"/>
              </w:rPr>
              <w:t>NATURALEZA</w:t>
            </w:r>
          </w:p>
        </w:tc>
        <w:tc>
          <w:tcPr>
            <w:tcW w:w="2442" w:type="dxa"/>
          </w:tcPr>
          <w:p w14:paraId="284D1B14" w14:textId="77777777" w:rsidR="00E93B87" w:rsidRPr="00094BE1" w:rsidRDefault="00E93B87" w:rsidP="00074C0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094BE1">
              <w:rPr>
                <w:rFonts w:ascii="Arial" w:hAnsi="Arial" w:cs="Arial"/>
                <w:color w:val="auto"/>
                <w:sz w:val="18"/>
                <w:szCs w:val="18"/>
              </w:rPr>
              <w:t>PROGRAMA ACADÉMICO</w:t>
            </w:r>
          </w:p>
        </w:tc>
      </w:tr>
      <w:tr w:rsidR="00094BE1" w:rsidRPr="00094BE1" w14:paraId="188E649C" w14:textId="77777777" w:rsidTr="00592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1B43AF" w14:textId="2D5776A0" w:rsidR="00E93B87" w:rsidRPr="00094BE1" w:rsidRDefault="00E93B87" w:rsidP="00F74717">
            <w:pPr>
              <w:rPr>
                <w:rFonts w:ascii="Arial" w:hAnsi="Arial" w:cs="Arial"/>
                <w:b w:val="0"/>
                <w:sz w:val="18"/>
                <w:szCs w:val="18"/>
              </w:rPr>
            </w:pPr>
            <w:r w:rsidRPr="00094BE1">
              <w:rPr>
                <w:rFonts w:ascii="Arial" w:hAnsi="Arial" w:cs="Arial"/>
                <w:sz w:val="18"/>
                <w:szCs w:val="18"/>
              </w:rPr>
              <w:t>PRÁCTICA SOCIAL</w:t>
            </w:r>
          </w:p>
        </w:tc>
        <w:tc>
          <w:tcPr>
            <w:tcW w:w="4548" w:type="dxa"/>
          </w:tcPr>
          <w:p w14:paraId="600083AA" w14:textId="49784FE7" w:rsidR="00E93B87" w:rsidRPr="00094BE1" w:rsidRDefault="00E93B87" w:rsidP="00F7471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94BE1">
              <w:rPr>
                <w:rFonts w:ascii="Arial" w:hAnsi="Arial" w:cs="Arial"/>
                <w:sz w:val="18"/>
                <w:szCs w:val="18"/>
              </w:rPr>
              <w:t>Busca que el estudiante, a través de su inmersión al escenario social logre comprender la utilidad de su profesión en la construcción significativa de la sociedad</w:t>
            </w:r>
            <w:r w:rsidR="00094206" w:rsidRPr="00094BE1">
              <w:rPr>
                <w:rFonts w:ascii="Arial" w:hAnsi="Arial" w:cs="Arial"/>
                <w:sz w:val="18"/>
                <w:szCs w:val="18"/>
              </w:rPr>
              <w:t xml:space="preserve"> y el estudiante pueda dar un aporte al entorno donde realiza la práctica.</w:t>
            </w:r>
          </w:p>
        </w:tc>
        <w:tc>
          <w:tcPr>
            <w:tcW w:w="2442" w:type="dxa"/>
          </w:tcPr>
          <w:p w14:paraId="0EC7EA9A" w14:textId="77777777" w:rsidR="00E93B87" w:rsidRPr="00094BE1" w:rsidRDefault="00E93B87" w:rsidP="00F7471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94BE1">
              <w:rPr>
                <w:rFonts w:ascii="Arial" w:hAnsi="Arial" w:cs="Arial"/>
                <w:sz w:val="18"/>
                <w:szCs w:val="18"/>
              </w:rPr>
              <w:t xml:space="preserve">Facultad de Comunicación </w:t>
            </w:r>
          </w:p>
          <w:p w14:paraId="267FC141" w14:textId="77777777" w:rsidR="00E93B87" w:rsidRPr="00094BE1" w:rsidRDefault="00E93B87" w:rsidP="00F7471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94BE1">
              <w:rPr>
                <w:rFonts w:ascii="Arial" w:hAnsi="Arial" w:cs="Arial"/>
                <w:sz w:val="18"/>
                <w:szCs w:val="18"/>
              </w:rPr>
              <w:t>Facultad de Educación</w:t>
            </w:r>
          </w:p>
          <w:p w14:paraId="0E25B402" w14:textId="01DCFB7D" w:rsidR="00E93B87" w:rsidRPr="00094BE1" w:rsidRDefault="00E93B87" w:rsidP="007956D1">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94BE1">
              <w:rPr>
                <w:rFonts w:ascii="Arial" w:hAnsi="Arial" w:cs="Arial"/>
                <w:sz w:val="18"/>
                <w:szCs w:val="18"/>
              </w:rPr>
              <w:t>Programa Administración de Empresas</w:t>
            </w:r>
          </w:p>
          <w:p w14:paraId="57775896" w14:textId="682377F9" w:rsidR="00E93B87" w:rsidRPr="00094BE1" w:rsidRDefault="00E93B87" w:rsidP="007956D1">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94BE1">
              <w:rPr>
                <w:rFonts w:ascii="Arial" w:hAnsi="Arial" w:cs="Arial"/>
                <w:sz w:val="18"/>
                <w:szCs w:val="18"/>
              </w:rPr>
              <w:t>Programa Administración y Servicios</w:t>
            </w:r>
          </w:p>
        </w:tc>
      </w:tr>
      <w:tr w:rsidR="00094BE1" w:rsidRPr="00094BE1" w14:paraId="061A7C9F" w14:textId="77777777" w:rsidTr="00592811">
        <w:tc>
          <w:tcPr>
            <w:cnfStyle w:val="001000000000" w:firstRow="0" w:lastRow="0" w:firstColumn="1" w:lastColumn="0" w:oddVBand="0" w:evenVBand="0" w:oddHBand="0" w:evenHBand="0" w:firstRowFirstColumn="0" w:firstRowLastColumn="0" w:lastRowFirstColumn="0" w:lastRowLastColumn="0"/>
            <w:tcW w:w="1838" w:type="dxa"/>
          </w:tcPr>
          <w:p w14:paraId="29B680A7" w14:textId="77777777" w:rsidR="00E93B87" w:rsidRPr="00094BE1" w:rsidRDefault="00E93B87" w:rsidP="00F74717">
            <w:pPr>
              <w:rPr>
                <w:rFonts w:ascii="Arial" w:hAnsi="Arial" w:cs="Arial"/>
                <w:b w:val="0"/>
                <w:sz w:val="18"/>
                <w:szCs w:val="18"/>
              </w:rPr>
            </w:pPr>
            <w:r w:rsidRPr="00094BE1">
              <w:rPr>
                <w:rFonts w:ascii="Arial" w:hAnsi="Arial" w:cs="Arial"/>
                <w:sz w:val="18"/>
                <w:szCs w:val="18"/>
                <w:highlight w:val="yellow"/>
              </w:rPr>
              <w:t>PRÁCTICA PROFESIONAL</w:t>
            </w:r>
          </w:p>
          <w:p w14:paraId="59724130" w14:textId="77777777" w:rsidR="00E93B87" w:rsidRPr="00094BE1" w:rsidRDefault="00E93B87" w:rsidP="00F74717">
            <w:pPr>
              <w:rPr>
                <w:rFonts w:ascii="Arial" w:hAnsi="Arial" w:cs="Arial"/>
                <w:b w:val="0"/>
                <w:sz w:val="18"/>
                <w:szCs w:val="18"/>
              </w:rPr>
            </w:pPr>
          </w:p>
        </w:tc>
        <w:tc>
          <w:tcPr>
            <w:tcW w:w="4548" w:type="dxa"/>
          </w:tcPr>
          <w:p w14:paraId="27E63D5C" w14:textId="77777777" w:rsidR="00510E01" w:rsidRPr="00094BE1" w:rsidRDefault="00510E01"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Son aquellas actividades formativas desarrolladas por un estudiante en el cual aplica y desarrolla actitudes, habilidades y competencias necesarias para desempeñarse en el entorno laboral sobre los asuntos relacionados con el programa académico</w:t>
            </w:r>
            <w:r w:rsidR="003441F7" w:rsidRPr="00094BE1">
              <w:rPr>
                <w:rFonts w:ascii="Arial" w:hAnsi="Arial" w:cs="Arial"/>
                <w:sz w:val="18"/>
                <w:szCs w:val="18"/>
              </w:rPr>
              <w:t xml:space="preserve">. </w:t>
            </w:r>
          </w:p>
          <w:p w14:paraId="0F3BA2F6" w14:textId="0218AFC9" w:rsidR="003441F7" w:rsidRPr="00094BE1" w:rsidRDefault="003441F7"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 xml:space="preserve">Dentro de esta categoría se desprenden otros tipos de prácticas enmarcadas en </w:t>
            </w:r>
            <w:r w:rsidR="00E15150" w:rsidRPr="00094BE1">
              <w:rPr>
                <w:rFonts w:ascii="Arial" w:hAnsi="Arial" w:cs="Arial"/>
                <w:sz w:val="18"/>
                <w:szCs w:val="18"/>
              </w:rPr>
              <w:t>las prácticas profesionales</w:t>
            </w:r>
            <w:r w:rsidRPr="00094BE1">
              <w:rPr>
                <w:rFonts w:ascii="Arial" w:hAnsi="Arial" w:cs="Arial"/>
                <w:sz w:val="18"/>
                <w:szCs w:val="18"/>
              </w:rPr>
              <w:t>: (</w:t>
            </w:r>
            <w:r w:rsidRPr="00094BE1">
              <w:rPr>
                <w:rFonts w:ascii="Arial" w:hAnsi="Arial" w:cs="Arial"/>
                <w:sz w:val="18"/>
                <w:szCs w:val="18"/>
                <w:highlight w:val="yellow"/>
              </w:rPr>
              <w:t>ver abajo)</w:t>
            </w:r>
          </w:p>
        </w:tc>
        <w:tc>
          <w:tcPr>
            <w:tcW w:w="2442" w:type="dxa"/>
          </w:tcPr>
          <w:p w14:paraId="3159B962" w14:textId="77777777" w:rsidR="00E93B87" w:rsidRPr="00094BE1" w:rsidRDefault="00E93B87"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 xml:space="preserve">Facultad de Comunicación </w:t>
            </w:r>
          </w:p>
          <w:p w14:paraId="5A29BEBD" w14:textId="77777777" w:rsidR="00E93B87" w:rsidRPr="00094BE1" w:rsidRDefault="00E93B87"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Facultad de Filosofía</w:t>
            </w:r>
          </w:p>
          <w:p w14:paraId="0E874635" w14:textId="77777777" w:rsidR="00E93B87" w:rsidRPr="00094BE1" w:rsidRDefault="00E93B87"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Facultad de Psicología</w:t>
            </w:r>
          </w:p>
          <w:p w14:paraId="1AFEC7FF" w14:textId="1D4AB4B3" w:rsidR="00E93B87" w:rsidRPr="00094BE1" w:rsidRDefault="00E93B87"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Facultad de Ingeniería</w:t>
            </w:r>
          </w:p>
          <w:p w14:paraId="5602FA89" w14:textId="03190383" w:rsidR="004370B3" w:rsidRPr="00094BE1" w:rsidRDefault="00DD74E8"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Facultad de Derecho y</w:t>
            </w:r>
            <w:r w:rsidR="004370B3" w:rsidRPr="00094BE1">
              <w:rPr>
                <w:rFonts w:ascii="Arial" w:hAnsi="Arial" w:cs="Arial"/>
                <w:sz w:val="18"/>
                <w:szCs w:val="18"/>
              </w:rPr>
              <w:t xml:space="preserve"> Ciencias Politicas.</w:t>
            </w:r>
          </w:p>
          <w:p w14:paraId="769D2828" w14:textId="4487801D" w:rsidR="00A579C5" w:rsidRPr="00094BE1" w:rsidRDefault="00A579C5"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 xml:space="preserve">Escuela Internacional de Ciencias Económicas y Administrativas </w:t>
            </w:r>
          </w:p>
        </w:tc>
      </w:tr>
      <w:tr w:rsidR="00094BE1" w:rsidRPr="00094BE1" w14:paraId="42F5121E" w14:textId="77777777" w:rsidTr="00592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9D9BC1" w14:textId="5A9DAA78" w:rsidR="00E93B87" w:rsidRPr="00094BE1" w:rsidRDefault="00E93B87" w:rsidP="00F74717">
            <w:pPr>
              <w:rPr>
                <w:rFonts w:ascii="Arial" w:hAnsi="Arial" w:cs="Arial"/>
                <w:b w:val="0"/>
                <w:sz w:val="18"/>
                <w:szCs w:val="18"/>
              </w:rPr>
            </w:pPr>
            <w:r w:rsidRPr="00094BE1">
              <w:rPr>
                <w:rFonts w:ascii="Arial" w:hAnsi="Arial" w:cs="Arial"/>
                <w:sz w:val="18"/>
                <w:szCs w:val="18"/>
              </w:rPr>
              <w:t>PRÁCTICA PEDAGÓGIC</w:t>
            </w:r>
            <w:r w:rsidR="00362645" w:rsidRPr="00094BE1">
              <w:rPr>
                <w:rFonts w:ascii="Arial" w:hAnsi="Arial" w:cs="Arial"/>
                <w:b w:val="0"/>
                <w:sz w:val="18"/>
                <w:szCs w:val="18"/>
              </w:rPr>
              <w:t>A</w:t>
            </w:r>
          </w:p>
          <w:p w14:paraId="6E6D0E35" w14:textId="77777777" w:rsidR="00E93B87" w:rsidRPr="00094BE1" w:rsidRDefault="00E93B87" w:rsidP="00F74717">
            <w:pPr>
              <w:rPr>
                <w:rFonts w:ascii="Arial" w:hAnsi="Arial" w:cs="Arial"/>
                <w:b w:val="0"/>
                <w:sz w:val="18"/>
                <w:szCs w:val="18"/>
              </w:rPr>
            </w:pPr>
          </w:p>
        </w:tc>
        <w:tc>
          <w:tcPr>
            <w:tcW w:w="4548" w:type="dxa"/>
          </w:tcPr>
          <w:p w14:paraId="68C6F1F3" w14:textId="26C36B0A" w:rsidR="00E93B87" w:rsidRPr="00094BE1" w:rsidRDefault="00331611" w:rsidP="00F7471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94BE1">
              <w:rPr>
                <w:rFonts w:ascii="Arial" w:hAnsi="Arial" w:cs="Arial"/>
                <w:sz w:val="18"/>
                <w:szCs w:val="18"/>
              </w:rPr>
              <w:t>la práctica pedagógica se concibe el espacio de conceptualización, investigación y experimentación didáctica, donde el estudiante de licenciatura aborda saberes diferentes disciplinas que enriquecen la comprensión del proceso educativo y de la función docente en el mismo. Este espacio desarrolla en el estudiante de licenciatura la posibilidad de reflexionar críticamente sobre su práctica a partir del registro, análisis y balance continuo de sus acciones pedagógicas</w:t>
            </w:r>
            <w:r w:rsidR="00305642" w:rsidRPr="00094BE1">
              <w:rPr>
                <w:rFonts w:ascii="Arial" w:hAnsi="Arial" w:cs="Arial"/>
                <w:sz w:val="18"/>
                <w:szCs w:val="18"/>
              </w:rPr>
              <w:t>.</w:t>
            </w:r>
          </w:p>
        </w:tc>
        <w:tc>
          <w:tcPr>
            <w:tcW w:w="2442" w:type="dxa"/>
          </w:tcPr>
          <w:p w14:paraId="333CEA4B" w14:textId="77777777" w:rsidR="00E93B87" w:rsidRPr="00094BE1" w:rsidRDefault="00E93B87" w:rsidP="00F7471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94BE1">
              <w:rPr>
                <w:rFonts w:ascii="Arial" w:hAnsi="Arial" w:cs="Arial"/>
                <w:sz w:val="18"/>
                <w:szCs w:val="18"/>
              </w:rPr>
              <w:t>Facultad de Educación</w:t>
            </w:r>
          </w:p>
        </w:tc>
      </w:tr>
      <w:tr w:rsidR="00094BE1" w:rsidRPr="00094BE1" w14:paraId="5677E171" w14:textId="77777777" w:rsidTr="00592811">
        <w:tc>
          <w:tcPr>
            <w:cnfStyle w:val="001000000000" w:firstRow="0" w:lastRow="0" w:firstColumn="1" w:lastColumn="0" w:oddVBand="0" w:evenVBand="0" w:oddHBand="0" w:evenHBand="0" w:firstRowFirstColumn="0" w:firstRowLastColumn="0" w:lastRowFirstColumn="0" w:lastRowLastColumn="0"/>
            <w:tcW w:w="1838" w:type="dxa"/>
          </w:tcPr>
          <w:p w14:paraId="2E80E7F2" w14:textId="6DA1B195" w:rsidR="00E93B87" w:rsidRPr="00094BE1" w:rsidRDefault="00E93B87" w:rsidP="00F74717">
            <w:pPr>
              <w:rPr>
                <w:rFonts w:ascii="Arial" w:hAnsi="Arial" w:cs="Arial"/>
                <w:b w:val="0"/>
                <w:sz w:val="18"/>
                <w:szCs w:val="18"/>
              </w:rPr>
            </w:pPr>
            <w:r w:rsidRPr="00094BE1">
              <w:rPr>
                <w:rFonts w:ascii="Arial" w:hAnsi="Arial" w:cs="Arial"/>
                <w:sz w:val="18"/>
                <w:szCs w:val="18"/>
              </w:rPr>
              <w:lastRenderedPageBreak/>
              <w:t xml:space="preserve">PRÁCTICA </w:t>
            </w:r>
            <w:r w:rsidR="00E400B9" w:rsidRPr="00094BE1">
              <w:rPr>
                <w:rFonts w:ascii="Arial" w:hAnsi="Arial" w:cs="Arial"/>
                <w:b w:val="0"/>
                <w:sz w:val="18"/>
                <w:szCs w:val="18"/>
              </w:rPr>
              <w:t xml:space="preserve">EN SALUD </w:t>
            </w:r>
            <w:r w:rsidRPr="00094BE1">
              <w:rPr>
                <w:rFonts w:ascii="Arial" w:hAnsi="Arial" w:cs="Arial"/>
                <w:sz w:val="18"/>
                <w:szCs w:val="18"/>
              </w:rPr>
              <w:t>HOSPITALARIA:</w:t>
            </w:r>
          </w:p>
        </w:tc>
        <w:tc>
          <w:tcPr>
            <w:tcW w:w="4548" w:type="dxa"/>
          </w:tcPr>
          <w:p w14:paraId="224EF6EC" w14:textId="77777777" w:rsidR="00E93B87" w:rsidRPr="00094BE1" w:rsidRDefault="00E93B87"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 xml:space="preserve">Entendida como la práctica que se realiza en una institución prestadora de servicios de salud mediante la relación docencia servicio, la cual se enmarca en el Decreto 2376 de 2010. </w:t>
            </w:r>
          </w:p>
        </w:tc>
        <w:tc>
          <w:tcPr>
            <w:tcW w:w="2442" w:type="dxa"/>
          </w:tcPr>
          <w:p w14:paraId="4A638490" w14:textId="77777777" w:rsidR="00E93B87" w:rsidRPr="00094BE1" w:rsidRDefault="00E93B87"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Facultad de Medicina</w:t>
            </w:r>
          </w:p>
          <w:p w14:paraId="66E1776E" w14:textId="77777777" w:rsidR="00E93B87" w:rsidRPr="00094BE1" w:rsidRDefault="00E93B87"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Facultad de Enfermería y Rehabilitación</w:t>
            </w:r>
          </w:p>
          <w:p w14:paraId="72AF9F1C" w14:textId="77777777" w:rsidR="00E93B87" w:rsidRPr="00094BE1" w:rsidRDefault="00E93B87" w:rsidP="00F7471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094BE1">
              <w:rPr>
                <w:rFonts w:ascii="Arial" w:hAnsi="Arial" w:cs="Arial"/>
                <w:sz w:val="18"/>
                <w:szCs w:val="18"/>
              </w:rPr>
              <w:t>Facultad de Psicología</w:t>
            </w:r>
          </w:p>
        </w:tc>
      </w:tr>
      <w:tr w:rsidR="00094BE1" w:rsidRPr="00094BE1" w14:paraId="609687EF" w14:textId="77777777" w:rsidTr="00592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427753" w14:textId="77777777" w:rsidR="00E93B87" w:rsidRPr="00094BE1" w:rsidRDefault="00E93B87" w:rsidP="00F74717">
            <w:pPr>
              <w:rPr>
                <w:rFonts w:ascii="Arial" w:hAnsi="Arial" w:cs="Arial"/>
                <w:b w:val="0"/>
                <w:sz w:val="18"/>
                <w:szCs w:val="18"/>
              </w:rPr>
            </w:pPr>
            <w:r w:rsidRPr="00094BE1">
              <w:rPr>
                <w:rFonts w:ascii="Arial" w:hAnsi="Arial" w:cs="Arial"/>
                <w:sz w:val="18"/>
                <w:szCs w:val="18"/>
              </w:rPr>
              <w:t>MICRO PRACTICAS</w:t>
            </w:r>
          </w:p>
        </w:tc>
        <w:tc>
          <w:tcPr>
            <w:tcW w:w="4548" w:type="dxa"/>
          </w:tcPr>
          <w:p w14:paraId="34E8AFA0" w14:textId="77777777" w:rsidR="00E93B87" w:rsidRPr="00094BE1" w:rsidRDefault="00E93B87" w:rsidP="00F7471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94BE1">
              <w:rPr>
                <w:rFonts w:ascii="Arial" w:hAnsi="Arial" w:cs="Arial"/>
                <w:sz w:val="18"/>
                <w:szCs w:val="18"/>
              </w:rPr>
              <w:t xml:space="preserve">La modalidad de micro prácticas se cursa en la fase de preparación y está dirigida a que el estudiante desarrolle un trabajo, como parte de una o varias asignaturas, orientado a conocer y experimentar </w:t>
            </w:r>
            <w:r w:rsidRPr="00094BE1">
              <w:rPr>
                <w:rFonts w:ascii="Arial" w:hAnsi="Arial" w:cs="Arial"/>
                <w:i/>
                <w:sz w:val="18"/>
                <w:szCs w:val="18"/>
              </w:rPr>
              <w:t>in situ</w:t>
            </w:r>
            <w:r w:rsidRPr="00094BE1">
              <w:rPr>
                <w:rFonts w:ascii="Arial" w:hAnsi="Arial" w:cs="Arial"/>
                <w:sz w:val="18"/>
                <w:szCs w:val="18"/>
              </w:rPr>
              <w:t xml:space="preserve"> las tareas, funciones y actividades en cada una de las dinámicas de los fenómenos organizacionales, de forma progresiva al avance de su formación profesional. </w:t>
            </w:r>
          </w:p>
        </w:tc>
        <w:tc>
          <w:tcPr>
            <w:tcW w:w="2442" w:type="dxa"/>
          </w:tcPr>
          <w:p w14:paraId="5DA66C5B" w14:textId="77777777" w:rsidR="00E93B87" w:rsidRPr="00094BE1" w:rsidRDefault="00E93B87" w:rsidP="00F7471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94BE1">
              <w:rPr>
                <w:rFonts w:ascii="Arial" w:hAnsi="Arial" w:cs="Arial"/>
                <w:sz w:val="18"/>
                <w:szCs w:val="18"/>
              </w:rPr>
              <w:t>Facultad de Educación</w:t>
            </w:r>
          </w:p>
          <w:p w14:paraId="5497DA17" w14:textId="77777777" w:rsidR="00E93B87" w:rsidRPr="00094BE1" w:rsidRDefault="00E93B87" w:rsidP="00F7471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94BE1">
              <w:rPr>
                <w:rFonts w:ascii="Arial" w:hAnsi="Arial" w:cs="Arial"/>
                <w:sz w:val="18"/>
                <w:szCs w:val="18"/>
              </w:rPr>
              <w:t>EICEA (Práctica hotelera)</w:t>
            </w:r>
          </w:p>
        </w:tc>
      </w:tr>
    </w:tbl>
    <w:p w14:paraId="3F7CA84F" w14:textId="425BA1B4" w:rsidR="00801817" w:rsidRPr="00094BE1" w:rsidRDefault="00410FF7" w:rsidP="0092453A">
      <w:pPr>
        <w:pStyle w:val="Ttulo2"/>
        <w:rPr>
          <w:rFonts w:ascii="Arial" w:hAnsi="Arial" w:cs="Arial"/>
        </w:rPr>
      </w:pPr>
      <w:bookmarkStart w:id="62" w:name="_Toc66287954"/>
      <w:bookmarkStart w:id="63" w:name="_Toc491782261"/>
      <w:r w:rsidRPr="00094BE1">
        <w:rPr>
          <w:rFonts w:ascii="Arial" w:hAnsi="Arial" w:cs="Arial"/>
        </w:rPr>
        <w:t xml:space="preserve">Subcategorías </w:t>
      </w:r>
      <w:r w:rsidR="00C44B3C" w:rsidRPr="00094BE1">
        <w:rPr>
          <w:rFonts w:ascii="Arial" w:hAnsi="Arial" w:cs="Arial"/>
        </w:rPr>
        <w:t>de prácticas profesionales</w:t>
      </w:r>
      <w:r w:rsidR="00801817" w:rsidRPr="00094BE1">
        <w:rPr>
          <w:rFonts w:ascii="Arial" w:hAnsi="Arial" w:cs="Arial"/>
        </w:rPr>
        <w:t>:</w:t>
      </w:r>
      <w:bookmarkEnd w:id="62"/>
      <w:r w:rsidR="00801817" w:rsidRPr="00094BE1">
        <w:rPr>
          <w:rFonts w:ascii="Arial" w:hAnsi="Arial" w:cs="Arial"/>
        </w:rPr>
        <w:t xml:space="preserve"> </w:t>
      </w:r>
    </w:p>
    <w:tbl>
      <w:tblPr>
        <w:tblpPr w:leftFromText="141" w:rightFromText="141" w:vertAnchor="text" w:horzAnchor="margin"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231"/>
        <w:gridCol w:w="3730"/>
      </w:tblGrid>
      <w:tr w:rsidR="00094BE1" w:rsidRPr="00094BE1" w14:paraId="484C1BE5" w14:textId="77777777" w:rsidTr="00DB3C84">
        <w:tc>
          <w:tcPr>
            <w:tcW w:w="1867" w:type="dxa"/>
            <w:shd w:val="clear" w:color="auto" w:fill="DAEEF3"/>
            <w:vAlign w:val="center"/>
          </w:tcPr>
          <w:p w14:paraId="7E85C8F0" w14:textId="77777777" w:rsidR="006F158F" w:rsidRPr="00094BE1" w:rsidRDefault="006F158F" w:rsidP="006F158F">
            <w:pPr>
              <w:rPr>
                <w:rFonts w:ascii="Arial" w:hAnsi="Arial" w:cs="Arial"/>
                <w:b/>
                <w:sz w:val="18"/>
                <w:szCs w:val="18"/>
              </w:rPr>
            </w:pPr>
            <w:r w:rsidRPr="00094BE1">
              <w:rPr>
                <w:rFonts w:ascii="Arial" w:hAnsi="Arial" w:cs="Arial"/>
                <w:b/>
                <w:sz w:val="18"/>
                <w:szCs w:val="18"/>
              </w:rPr>
              <w:t>PRÁCTICA PROFESIONAL EN INVESTIGACIÓN</w:t>
            </w:r>
          </w:p>
        </w:tc>
        <w:tc>
          <w:tcPr>
            <w:tcW w:w="3231" w:type="dxa"/>
          </w:tcPr>
          <w:p w14:paraId="6D7A9619" w14:textId="77777777" w:rsidR="006F158F" w:rsidRPr="00094BE1" w:rsidRDefault="006F158F" w:rsidP="006F158F">
            <w:pPr>
              <w:rPr>
                <w:rFonts w:ascii="Arial" w:hAnsi="Arial" w:cs="Arial"/>
                <w:sz w:val="18"/>
                <w:szCs w:val="18"/>
              </w:rPr>
            </w:pPr>
            <w:r w:rsidRPr="00094BE1">
              <w:rPr>
                <w:rFonts w:ascii="Arial" w:hAnsi="Arial" w:cs="Arial"/>
                <w:sz w:val="18"/>
                <w:szCs w:val="18"/>
              </w:rPr>
              <w:t xml:space="preserve">Se determina por las competencias académicas que permitan desbordar las fronteras de las metodologías utilizadas en el marco de un aula de clase, ya que pretende formar profesionales que integren su rol profesional con el componente investigativo. </w:t>
            </w:r>
          </w:p>
        </w:tc>
        <w:tc>
          <w:tcPr>
            <w:tcW w:w="3730" w:type="dxa"/>
          </w:tcPr>
          <w:p w14:paraId="463C0660" w14:textId="77777777" w:rsidR="006F158F" w:rsidRPr="00094BE1" w:rsidRDefault="006F158F" w:rsidP="006F158F">
            <w:pPr>
              <w:rPr>
                <w:rFonts w:ascii="Arial" w:hAnsi="Arial" w:cs="Arial"/>
                <w:sz w:val="18"/>
                <w:szCs w:val="18"/>
              </w:rPr>
            </w:pPr>
            <w:r w:rsidRPr="00094BE1">
              <w:rPr>
                <w:rFonts w:ascii="Arial" w:hAnsi="Arial" w:cs="Arial"/>
                <w:sz w:val="18"/>
                <w:szCs w:val="18"/>
              </w:rPr>
              <w:t xml:space="preserve">Facultad de Comunicación </w:t>
            </w:r>
          </w:p>
          <w:p w14:paraId="07CD61E0" w14:textId="77777777" w:rsidR="006F158F" w:rsidRPr="00094BE1" w:rsidRDefault="006F158F" w:rsidP="006F158F">
            <w:pPr>
              <w:rPr>
                <w:rFonts w:ascii="Arial" w:hAnsi="Arial" w:cs="Arial"/>
                <w:sz w:val="18"/>
                <w:szCs w:val="18"/>
              </w:rPr>
            </w:pPr>
            <w:r w:rsidRPr="00094BE1">
              <w:rPr>
                <w:rFonts w:ascii="Arial" w:hAnsi="Arial" w:cs="Arial"/>
                <w:sz w:val="18"/>
                <w:szCs w:val="18"/>
              </w:rPr>
              <w:t>Facultad de Filosofía</w:t>
            </w:r>
          </w:p>
          <w:p w14:paraId="6D308F69" w14:textId="77777777" w:rsidR="006F158F" w:rsidRPr="00094BE1" w:rsidRDefault="006F158F" w:rsidP="006F158F">
            <w:pPr>
              <w:rPr>
                <w:rFonts w:ascii="Arial" w:hAnsi="Arial" w:cs="Arial"/>
                <w:sz w:val="18"/>
                <w:szCs w:val="18"/>
              </w:rPr>
            </w:pPr>
            <w:r w:rsidRPr="00094BE1">
              <w:rPr>
                <w:rFonts w:ascii="Arial" w:hAnsi="Arial" w:cs="Arial"/>
                <w:sz w:val="18"/>
                <w:szCs w:val="18"/>
              </w:rPr>
              <w:t>Facultad de Psicología</w:t>
            </w:r>
          </w:p>
          <w:p w14:paraId="7AFAA275" w14:textId="77777777" w:rsidR="006F158F" w:rsidRPr="00094BE1" w:rsidRDefault="006F158F" w:rsidP="006F158F">
            <w:pPr>
              <w:rPr>
                <w:rFonts w:ascii="Arial" w:hAnsi="Arial" w:cs="Arial"/>
                <w:sz w:val="18"/>
                <w:szCs w:val="18"/>
              </w:rPr>
            </w:pPr>
            <w:r w:rsidRPr="00094BE1">
              <w:rPr>
                <w:rFonts w:ascii="Arial" w:hAnsi="Arial" w:cs="Arial"/>
                <w:sz w:val="18"/>
                <w:szCs w:val="18"/>
              </w:rPr>
              <w:t>Facultad de Ingeniería</w:t>
            </w:r>
          </w:p>
          <w:p w14:paraId="7C375152" w14:textId="77777777" w:rsidR="006F158F" w:rsidRPr="00094BE1" w:rsidRDefault="006F158F" w:rsidP="006F158F">
            <w:pPr>
              <w:rPr>
                <w:rFonts w:ascii="Arial" w:hAnsi="Arial" w:cs="Arial"/>
                <w:sz w:val="18"/>
                <w:szCs w:val="18"/>
              </w:rPr>
            </w:pPr>
            <w:r w:rsidRPr="00094BE1">
              <w:rPr>
                <w:rFonts w:ascii="Arial" w:hAnsi="Arial" w:cs="Arial"/>
                <w:sz w:val="18"/>
                <w:szCs w:val="18"/>
              </w:rPr>
              <w:t>Programa de Ciencias Politicas.</w:t>
            </w:r>
          </w:p>
          <w:p w14:paraId="49C1EC20" w14:textId="77777777" w:rsidR="006F158F" w:rsidRPr="00094BE1" w:rsidRDefault="006F158F" w:rsidP="006F158F">
            <w:pPr>
              <w:rPr>
                <w:rFonts w:ascii="Arial" w:hAnsi="Arial" w:cs="Arial"/>
                <w:sz w:val="18"/>
                <w:szCs w:val="18"/>
              </w:rPr>
            </w:pPr>
            <w:r w:rsidRPr="00094BE1">
              <w:rPr>
                <w:rFonts w:ascii="Arial" w:hAnsi="Arial" w:cs="Arial"/>
                <w:sz w:val="18"/>
                <w:szCs w:val="18"/>
              </w:rPr>
              <w:t xml:space="preserve">Escuela Internacional de Ciencias Económicas y Administrativas </w:t>
            </w:r>
          </w:p>
          <w:p w14:paraId="376F4836" w14:textId="77777777" w:rsidR="00EE3CF2" w:rsidRPr="00094BE1" w:rsidRDefault="00EE3CF2" w:rsidP="006F158F">
            <w:pPr>
              <w:rPr>
                <w:rFonts w:ascii="Arial" w:hAnsi="Arial" w:cs="Arial"/>
                <w:sz w:val="18"/>
                <w:szCs w:val="18"/>
              </w:rPr>
            </w:pPr>
            <w:r w:rsidRPr="00094BE1">
              <w:rPr>
                <w:rFonts w:ascii="Arial" w:hAnsi="Arial" w:cs="Arial"/>
                <w:sz w:val="18"/>
                <w:szCs w:val="18"/>
              </w:rPr>
              <w:t>Facultad de Enfermería y Rehabilitación</w:t>
            </w:r>
          </w:p>
          <w:p w14:paraId="12DD211D" w14:textId="68203A73" w:rsidR="00EE3CF2" w:rsidRPr="00094BE1" w:rsidRDefault="00EE3CF2" w:rsidP="006F158F">
            <w:pPr>
              <w:rPr>
                <w:rFonts w:ascii="Arial" w:hAnsi="Arial" w:cs="Arial"/>
                <w:sz w:val="18"/>
                <w:szCs w:val="18"/>
              </w:rPr>
            </w:pPr>
          </w:p>
        </w:tc>
      </w:tr>
      <w:tr w:rsidR="00094BE1" w:rsidRPr="00094BE1" w14:paraId="1C383258" w14:textId="77777777" w:rsidTr="00DB3C84">
        <w:trPr>
          <w:trHeight w:val="616"/>
        </w:trPr>
        <w:tc>
          <w:tcPr>
            <w:tcW w:w="1867" w:type="dxa"/>
            <w:shd w:val="clear" w:color="auto" w:fill="DAEEF3"/>
            <w:vAlign w:val="center"/>
          </w:tcPr>
          <w:p w14:paraId="30CAC778" w14:textId="77777777" w:rsidR="00EE3CF2" w:rsidRPr="00094BE1" w:rsidRDefault="00EE3CF2" w:rsidP="00464EE7">
            <w:pPr>
              <w:rPr>
                <w:rFonts w:ascii="Arial" w:hAnsi="Arial" w:cs="Arial"/>
                <w:b/>
                <w:sz w:val="18"/>
                <w:szCs w:val="18"/>
              </w:rPr>
            </w:pPr>
            <w:r w:rsidRPr="00094BE1">
              <w:rPr>
                <w:rFonts w:ascii="Arial" w:hAnsi="Arial" w:cs="Arial"/>
                <w:b/>
                <w:sz w:val="18"/>
                <w:szCs w:val="18"/>
              </w:rPr>
              <w:t>PRÁCTICA PROFESIONAL EN EMPRENDIMIENTO</w:t>
            </w:r>
          </w:p>
        </w:tc>
        <w:tc>
          <w:tcPr>
            <w:tcW w:w="3231" w:type="dxa"/>
          </w:tcPr>
          <w:p w14:paraId="6E530D79" w14:textId="77777777" w:rsidR="00EE3CF2" w:rsidRPr="00094BE1" w:rsidRDefault="00EE3CF2" w:rsidP="00464EE7">
            <w:pPr>
              <w:rPr>
                <w:rFonts w:ascii="Arial" w:hAnsi="Arial" w:cs="Arial"/>
                <w:sz w:val="18"/>
                <w:szCs w:val="18"/>
              </w:rPr>
            </w:pPr>
            <w:r w:rsidRPr="00094BE1">
              <w:rPr>
                <w:rFonts w:ascii="Arial" w:hAnsi="Arial" w:cs="Arial"/>
                <w:sz w:val="18"/>
                <w:szCs w:val="18"/>
              </w:rPr>
              <w:t xml:space="preserve">Tiene como objetivo estimular y potencializar la visión autónoma y colectiva de la creación de empresa, fortaleciendo las competencias para la materialización de su idea de negocio. </w:t>
            </w:r>
          </w:p>
        </w:tc>
        <w:tc>
          <w:tcPr>
            <w:tcW w:w="3730" w:type="dxa"/>
          </w:tcPr>
          <w:p w14:paraId="0338D4B8" w14:textId="77777777" w:rsidR="00EE3CF2" w:rsidRPr="00094BE1" w:rsidRDefault="00EE3CF2" w:rsidP="00464EE7">
            <w:pPr>
              <w:rPr>
                <w:rFonts w:ascii="Arial" w:hAnsi="Arial" w:cs="Arial"/>
                <w:sz w:val="18"/>
                <w:szCs w:val="18"/>
              </w:rPr>
            </w:pPr>
            <w:r w:rsidRPr="00094BE1">
              <w:rPr>
                <w:rFonts w:ascii="Arial" w:hAnsi="Arial" w:cs="Arial"/>
                <w:sz w:val="18"/>
                <w:szCs w:val="18"/>
              </w:rPr>
              <w:t>Escuela Internacional de Ciencias Económicas y Administrativas</w:t>
            </w:r>
          </w:p>
          <w:p w14:paraId="364550C4" w14:textId="77777777" w:rsidR="00EE3CF2" w:rsidRPr="00094BE1" w:rsidRDefault="00EE3CF2" w:rsidP="00464EE7">
            <w:pPr>
              <w:rPr>
                <w:rFonts w:ascii="Arial" w:hAnsi="Arial" w:cs="Arial"/>
                <w:sz w:val="18"/>
                <w:szCs w:val="18"/>
              </w:rPr>
            </w:pPr>
          </w:p>
        </w:tc>
      </w:tr>
      <w:tr w:rsidR="00094BE1" w:rsidRPr="00094BE1" w14:paraId="056EBDE6" w14:textId="77777777" w:rsidTr="00DB3C84">
        <w:tc>
          <w:tcPr>
            <w:tcW w:w="1867" w:type="dxa"/>
            <w:shd w:val="clear" w:color="auto" w:fill="DAEEF3"/>
            <w:vAlign w:val="center"/>
          </w:tcPr>
          <w:p w14:paraId="32F01ADC" w14:textId="77777777" w:rsidR="00EE3CF2" w:rsidRPr="00094BE1" w:rsidRDefault="00EE3CF2" w:rsidP="00464EE7">
            <w:pPr>
              <w:rPr>
                <w:rFonts w:ascii="Arial" w:hAnsi="Arial" w:cs="Arial"/>
                <w:b/>
                <w:sz w:val="18"/>
                <w:szCs w:val="18"/>
              </w:rPr>
            </w:pPr>
            <w:r w:rsidRPr="00094BE1">
              <w:rPr>
                <w:rFonts w:ascii="Arial" w:hAnsi="Arial" w:cs="Arial"/>
                <w:b/>
                <w:sz w:val="18"/>
                <w:szCs w:val="18"/>
              </w:rPr>
              <w:t>PRÁCTICA PROFESIONAL MÉDICA ASESORADA</w:t>
            </w:r>
          </w:p>
        </w:tc>
        <w:tc>
          <w:tcPr>
            <w:tcW w:w="3231" w:type="dxa"/>
          </w:tcPr>
          <w:p w14:paraId="404328F0" w14:textId="77777777" w:rsidR="00EE3CF2" w:rsidRPr="00094BE1" w:rsidRDefault="00EE3CF2" w:rsidP="00464EE7">
            <w:pPr>
              <w:rPr>
                <w:rFonts w:ascii="Arial" w:hAnsi="Arial" w:cs="Arial"/>
                <w:sz w:val="18"/>
                <w:szCs w:val="18"/>
              </w:rPr>
            </w:pPr>
            <w:r w:rsidRPr="00094BE1">
              <w:rPr>
                <w:rFonts w:ascii="Arial" w:hAnsi="Arial" w:cs="Arial"/>
                <w:sz w:val="18"/>
                <w:szCs w:val="18"/>
              </w:rPr>
              <w:t xml:space="preserve">Entendida como la práctica que responde a las necesidades sociales sentidas y demandadas por la sociedad. Es realizada en un escenario diferente a una institución prestadora de servicios de salud, donde se desarrollan temas de promoción y prevención de la salud. </w:t>
            </w:r>
          </w:p>
        </w:tc>
        <w:tc>
          <w:tcPr>
            <w:tcW w:w="3730" w:type="dxa"/>
          </w:tcPr>
          <w:p w14:paraId="6B864FCF" w14:textId="77777777" w:rsidR="00EE3CF2" w:rsidRPr="00094BE1" w:rsidRDefault="00EE3CF2" w:rsidP="00464EE7">
            <w:pPr>
              <w:rPr>
                <w:rFonts w:ascii="Arial" w:hAnsi="Arial" w:cs="Arial"/>
                <w:sz w:val="18"/>
                <w:szCs w:val="18"/>
              </w:rPr>
            </w:pPr>
            <w:r w:rsidRPr="00094BE1">
              <w:rPr>
                <w:rFonts w:ascii="Arial" w:hAnsi="Arial" w:cs="Arial"/>
                <w:sz w:val="18"/>
                <w:szCs w:val="18"/>
              </w:rPr>
              <w:t>Facultad de Medicina</w:t>
            </w:r>
          </w:p>
          <w:p w14:paraId="1AB0A320" w14:textId="77777777" w:rsidR="00EE3CF2" w:rsidRPr="00094BE1" w:rsidRDefault="00EE3CF2" w:rsidP="00464EE7">
            <w:pPr>
              <w:rPr>
                <w:rFonts w:ascii="Arial" w:hAnsi="Arial" w:cs="Arial"/>
                <w:sz w:val="18"/>
                <w:szCs w:val="18"/>
              </w:rPr>
            </w:pPr>
            <w:r w:rsidRPr="00094BE1">
              <w:rPr>
                <w:rFonts w:ascii="Arial" w:hAnsi="Arial" w:cs="Arial"/>
                <w:sz w:val="18"/>
                <w:szCs w:val="18"/>
              </w:rPr>
              <w:t>Facultad de Enfermería y Rehabilitación</w:t>
            </w:r>
          </w:p>
        </w:tc>
      </w:tr>
      <w:tr w:rsidR="00094BE1" w:rsidRPr="00094BE1" w14:paraId="429E4612" w14:textId="77777777" w:rsidTr="00DB3C84">
        <w:tc>
          <w:tcPr>
            <w:tcW w:w="1867" w:type="dxa"/>
            <w:shd w:val="clear" w:color="auto" w:fill="DAEEF3"/>
            <w:vAlign w:val="center"/>
          </w:tcPr>
          <w:p w14:paraId="13409051" w14:textId="347484DA" w:rsidR="00410FF7" w:rsidRPr="00094BE1" w:rsidRDefault="00410FF7" w:rsidP="00464EE7">
            <w:pPr>
              <w:rPr>
                <w:rFonts w:ascii="Arial" w:hAnsi="Arial" w:cs="Arial"/>
                <w:b/>
                <w:sz w:val="18"/>
                <w:szCs w:val="18"/>
                <w:highlight w:val="yellow"/>
              </w:rPr>
            </w:pPr>
            <w:r w:rsidRPr="00094BE1">
              <w:rPr>
                <w:rFonts w:ascii="Arial" w:hAnsi="Arial" w:cs="Arial"/>
                <w:b/>
                <w:sz w:val="18"/>
                <w:szCs w:val="18"/>
                <w:highlight w:val="yellow"/>
              </w:rPr>
              <w:t xml:space="preserve">Práctica profesional en </w:t>
            </w:r>
            <w:r w:rsidR="0089439D" w:rsidRPr="00094BE1">
              <w:rPr>
                <w:rFonts w:ascii="Arial" w:hAnsi="Arial" w:cs="Arial"/>
                <w:b/>
                <w:sz w:val="18"/>
                <w:szCs w:val="18"/>
                <w:highlight w:val="yellow"/>
              </w:rPr>
              <w:lastRenderedPageBreak/>
              <w:t>Asesoría y consultoría</w:t>
            </w:r>
          </w:p>
        </w:tc>
        <w:tc>
          <w:tcPr>
            <w:tcW w:w="3231" w:type="dxa"/>
          </w:tcPr>
          <w:p w14:paraId="2EED4061" w14:textId="5F5C9A0C" w:rsidR="00410FF7" w:rsidRPr="00094BE1" w:rsidRDefault="0089439D" w:rsidP="00464EE7">
            <w:pPr>
              <w:rPr>
                <w:rFonts w:ascii="Arial" w:hAnsi="Arial" w:cs="Arial"/>
                <w:sz w:val="18"/>
                <w:szCs w:val="18"/>
                <w:highlight w:val="yellow"/>
              </w:rPr>
            </w:pPr>
            <w:r w:rsidRPr="00094BE1">
              <w:rPr>
                <w:rFonts w:ascii="Arial" w:hAnsi="Arial" w:cs="Arial"/>
                <w:sz w:val="18"/>
                <w:szCs w:val="18"/>
                <w:highlight w:val="yellow"/>
              </w:rPr>
              <w:lastRenderedPageBreak/>
              <w:t xml:space="preserve">Práctica con entidades asesoras o consultoras que, dado su perfil, se relacionan con diversas </w:t>
            </w:r>
            <w:r w:rsidRPr="00094BE1">
              <w:rPr>
                <w:rFonts w:ascii="Arial" w:hAnsi="Arial" w:cs="Arial"/>
                <w:sz w:val="18"/>
                <w:szCs w:val="18"/>
                <w:highlight w:val="yellow"/>
              </w:rPr>
              <w:lastRenderedPageBreak/>
              <w:t xml:space="preserve">organizaciones para identificar debilidades y amenazas y proponer fortalezas y oportunidades que promuevan la misión y los fines de </w:t>
            </w:r>
            <w:proofErr w:type="gramStart"/>
            <w:r w:rsidRPr="00094BE1">
              <w:rPr>
                <w:rFonts w:ascii="Arial" w:hAnsi="Arial" w:cs="Arial"/>
                <w:sz w:val="18"/>
                <w:szCs w:val="18"/>
                <w:highlight w:val="yellow"/>
              </w:rPr>
              <w:t>las mismas</w:t>
            </w:r>
            <w:proofErr w:type="gramEnd"/>
          </w:p>
        </w:tc>
        <w:tc>
          <w:tcPr>
            <w:tcW w:w="3730" w:type="dxa"/>
          </w:tcPr>
          <w:p w14:paraId="5ECB919E" w14:textId="428D4081" w:rsidR="00410FF7" w:rsidRPr="00094BE1" w:rsidRDefault="0089439D" w:rsidP="00464EE7">
            <w:pPr>
              <w:rPr>
                <w:rFonts w:ascii="Arial" w:hAnsi="Arial" w:cs="Arial"/>
                <w:sz w:val="18"/>
                <w:szCs w:val="18"/>
                <w:highlight w:val="yellow"/>
              </w:rPr>
            </w:pPr>
            <w:r w:rsidRPr="00094BE1">
              <w:rPr>
                <w:rFonts w:ascii="Arial" w:hAnsi="Arial" w:cs="Arial"/>
                <w:sz w:val="18"/>
                <w:szCs w:val="18"/>
                <w:highlight w:val="yellow"/>
              </w:rPr>
              <w:lastRenderedPageBreak/>
              <w:t xml:space="preserve">Creo que además de Filosofía, podrían potenciarla en Ciencia política, en </w:t>
            </w:r>
            <w:r w:rsidRPr="00094BE1">
              <w:rPr>
                <w:rFonts w:ascii="Arial" w:hAnsi="Arial" w:cs="Arial"/>
                <w:sz w:val="18"/>
                <w:szCs w:val="18"/>
                <w:highlight w:val="yellow"/>
              </w:rPr>
              <w:lastRenderedPageBreak/>
              <w:t>Economía, en Comunicación social y periodismo</w:t>
            </w:r>
          </w:p>
        </w:tc>
      </w:tr>
    </w:tbl>
    <w:p w14:paraId="1D8B27E2" w14:textId="77777777" w:rsidR="009B575F" w:rsidRPr="00094BE1" w:rsidRDefault="009B575F" w:rsidP="009B575F"/>
    <w:p w14:paraId="09457B22" w14:textId="2FD99E0A" w:rsidR="00FE5DF6" w:rsidRPr="00094BE1" w:rsidRDefault="00AA51A7" w:rsidP="00047AAE">
      <w:pPr>
        <w:pStyle w:val="Ttulo2"/>
        <w:numPr>
          <w:ilvl w:val="0"/>
          <w:numId w:val="13"/>
        </w:numPr>
        <w:rPr>
          <w:rFonts w:ascii="Arial" w:hAnsi="Arial" w:cs="Arial"/>
        </w:rPr>
      </w:pPr>
      <w:bookmarkStart w:id="64" w:name="_Toc66287955"/>
      <w:r w:rsidRPr="00094BE1">
        <w:rPr>
          <w:rFonts w:ascii="Arial" w:hAnsi="Arial" w:cs="Arial"/>
        </w:rPr>
        <w:t>Etapas</w:t>
      </w:r>
      <w:bookmarkEnd w:id="63"/>
      <w:r w:rsidR="00A12643" w:rsidRPr="00094BE1">
        <w:rPr>
          <w:rFonts w:ascii="Arial" w:hAnsi="Arial" w:cs="Arial"/>
        </w:rPr>
        <w:t xml:space="preserve"> </w:t>
      </w:r>
      <w:r w:rsidR="00C516E4" w:rsidRPr="00094BE1">
        <w:rPr>
          <w:rFonts w:ascii="Arial" w:hAnsi="Arial" w:cs="Arial"/>
        </w:rPr>
        <w:t>del proceso de prácticas</w:t>
      </w:r>
      <w:bookmarkEnd w:id="64"/>
    </w:p>
    <w:p w14:paraId="49918F35" w14:textId="50575CAB" w:rsidR="007F2A73" w:rsidRPr="00094BE1" w:rsidRDefault="00FE5DF6" w:rsidP="00F74717">
      <w:pPr>
        <w:rPr>
          <w:rFonts w:ascii="Arial" w:hAnsi="Arial" w:cs="Arial"/>
        </w:rPr>
      </w:pPr>
      <w:r w:rsidRPr="00094BE1">
        <w:rPr>
          <w:rFonts w:ascii="Arial" w:hAnsi="Arial" w:cs="Arial"/>
        </w:rPr>
        <w:t xml:space="preserve">Las </w:t>
      </w:r>
      <w:r w:rsidR="005163CF" w:rsidRPr="00094BE1">
        <w:rPr>
          <w:rFonts w:ascii="Arial" w:hAnsi="Arial" w:cs="Arial"/>
          <w:i/>
        </w:rPr>
        <w:t>P</w:t>
      </w:r>
      <w:r w:rsidRPr="00094BE1">
        <w:rPr>
          <w:rFonts w:ascii="Arial" w:hAnsi="Arial" w:cs="Arial"/>
          <w:i/>
        </w:rPr>
        <w:t xml:space="preserve">rácticas </w:t>
      </w:r>
      <w:r w:rsidR="005163CF" w:rsidRPr="00094BE1">
        <w:rPr>
          <w:rFonts w:ascii="Arial" w:hAnsi="Arial" w:cs="Arial"/>
          <w:i/>
        </w:rPr>
        <w:t>U</w:t>
      </w:r>
      <w:r w:rsidRPr="00094BE1">
        <w:rPr>
          <w:rFonts w:ascii="Arial" w:hAnsi="Arial" w:cs="Arial"/>
          <w:i/>
        </w:rPr>
        <w:t>niversitarias</w:t>
      </w:r>
      <w:r w:rsidRPr="00094BE1">
        <w:rPr>
          <w:rFonts w:ascii="Arial" w:hAnsi="Arial" w:cs="Arial"/>
        </w:rPr>
        <w:t xml:space="preserve"> de la Universidad de La Sabana se desarrollan a lo largo de un ciclo que busca preparar al estudiante para su primera experiencia con el sector laboral</w:t>
      </w:r>
      <w:r w:rsidR="00683739">
        <w:rPr>
          <w:rFonts w:ascii="Arial" w:hAnsi="Arial" w:cs="Arial"/>
        </w:rPr>
        <w:t>,</w:t>
      </w:r>
      <w:r w:rsidRPr="00094BE1">
        <w:rPr>
          <w:rFonts w:ascii="Arial" w:hAnsi="Arial" w:cs="Arial"/>
        </w:rPr>
        <w:t xml:space="preserve"> acogiendo </w:t>
      </w:r>
      <w:r w:rsidR="00247396" w:rsidRPr="00094BE1">
        <w:rPr>
          <w:rFonts w:ascii="Arial" w:hAnsi="Arial" w:cs="Arial"/>
        </w:rPr>
        <w:t xml:space="preserve">como metodología </w:t>
      </w:r>
      <w:r w:rsidRPr="00094BE1">
        <w:rPr>
          <w:rFonts w:ascii="Arial" w:hAnsi="Arial" w:cs="Arial"/>
        </w:rPr>
        <w:t xml:space="preserve">el modelo de aprendizaje experiencial-reflexivo. Estas etapas van desde el primer contacto que tiene el estudiante en su calidad de aspirante hasta el momento </w:t>
      </w:r>
      <w:r w:rsidR="00C61010" w:rsidRPr="00094BE1">
        <w:rPr>
          <w:rFonts w:ascii="Arial" w:hAnsi="Arial" w:cs="Arial"/>
        </w:rPr>
        <w:t xml:space="preserve">en el que </w:t>
      </w:r>
      <w:r w:rsidRPr="00094BE1">
        <w:rPr>
          <w:rFonts w:ascii="Arial" w:hAnsi="Arial" w:cs="Arial"/>
        </w:rPr>
        <w:t xml:space="preserve">egresa de la Universidad como un nuevo profesional. </w:t>
      </w:r>
    </w:p>
    <w:p w14:paraId="702FC582" w14:textId="77777777" w:rsidR="0028612A" w:rsidRPr="00094BE1" w:rsidRDefault="008E1DF7" w:rsidP="00F74717">
      <w:pPr>
        <w:rPr>
          <w:rFonts w:ascii="Arial" w:hAnsi="Arial" w:cs="Arial"/>
        </w:rPr>
      </w:pPr>
      <w:r w:rsidRPr="00094BE1">
        <w:rPr>
          <w:rFonts w:ascii="Arial" w:hAnsi="Arial" w:cs="Arial"/>
        </w:rPr>
        <w:t xml:space="preserve">Las etapas que componen el ciclo de preparación e inmersión al mundo </w:t>
      </w:r>
      <w:r w:rsidR="001F2D18" w:rsidRPr="00094BE1">
        <w:rPr>
          <w:rFonts w:ascii="Arial" w:hAnsi="Arial" w:cs="Arial"/>
        </w:rPr>
        <w:t>profesional</w:t>
      </w:r>
      <w:r w:rsidRPr="00094BE1">
        <w:rPr>
          <w:rFonts w:ascii="Arial" w:hAnsi="Arial" w:cs="Arial"/>
        </w:rPr>
        <w:t xml:space="preserve"> son las siguientes</w:t>
      </w:r>
      <w:r w:rsidR="00FE5DF6" w:rsidRPr="00094BE1">
        <w:rPr>
          <w:rFonts w:ascii="Arial" w:hAnsi="Arial" w:cs="Arial"/>
        </w:rPr>
        <w:t>:</w:t>
      </w:r>
      <w:r w:rsidR="00FE5DF6" w:rsidRPr="00094BE1">
        <w:rPr>
          <w:rFonts w:ascii="Arial" w:hAnsi="Arial" w:cs="Arial"/>
          <w:highlight w:val="cyan"/>
        </w:rPr>
        <w:t xml:space="preserve"> </w:t>
      </w:r>
    </w:p>
    <w:p w14:paraId="705B8F86" w14:textId="77777777" w:rsidR="0033709F" w:rsidRPr="00094BE1" w:rsidRDefault="0033709F" w:rsidP="0092453A">
      <w:pPr>
        <w:pStyle w:val="Ttulo3"/>
        <w:rPr>
          <w:rFonts w:ascii="Arial" w:hAnsi="Arial" w:cs="Arial"/>
          <w:b/>
          <w:color w:val="auto"/>
        </w:rPr>
      </w:pPr>
      <w:bookmarkStart w:id="65" w:name="_Toc491782263"/>
      <w:bookmarkStart w:id="66" w:name="_Toc66287956"/>
      <w:r w:rsidRPr="00094BE1">
        <w:rPr>
          <w:rFonts w:ascii="Arial" w:hAnsi="Arial" w:cs="Arial"/>
          <w:b/>
          <w:color w:val="auto"/>
        </w:rPr>
        <w:t>Preparación</w:t>
      </w:r>
      <w:bookmarkEnd w:id="65"/>
      <w:bookmarkEnd w:id="66"/>
    </w:p>
    <w:p w14:paraId="7DE8A4BE" w14:textId="77777777" w:rsidR="00CC6F41" w:rsidRPr="00094BE1" w:rsidRDefault="00CC6F41" w:rsidP="00F74717">
      <w:pPr>
        <w:rPr>
          <w:rFonts w:ascii="Arial" w:hAnsi="Arial" w:cs="Arial"/>
        </w:rPr>
      </w:pPr>
    </w:p>
    <w:p w14:paraId="039E06E9" w14:textId="70BC2BC9" w:rsidR="0067720A" w:rsidRPr="00094BE1" w:rsidRDefault="0067720A" w:rsidP="00F74717">
      <w:pPr>
        <w:rPr>
          <w:rFonts w:ascii="Arial" w:hAnsi="Arial" w:cs="Arial"/>
        </w:rPr>
      </w:pPr>
      <w:r w:rsidRPr="00094BE1">
        <w:rPr>
          <w:rFonts w:ascii="Arial" w:hAnsi="Arial" w:cs="Arial"/>
        </w:rPr>
        <w:t xml:space="preserve">Esta etapa se establece a lo largo de la formación profesional del estudiante, se enfoca en el desarrollo y fortalecimiento de las competencias transversales que requiere un estudiante durante su proceso de inmersión al ejercicio laboral. </w:t>
      </w:r>
    </w:p>
    <w:p w14:paraId="607BDC9A" w14:textId="77777777" w:rsidR="0067720A" w:rsidRPr="00094BE1" w:rsidRDefault="0067720A" w:rsidP="00F74717">
      <w:pPr>
        <w:rPr>
          <w:rFonts w:ascii="Arial" w:hAnsi="Arial" w:cs="Arial"/>
          <w:i/>
        </w:rPr>
      </w:pPr>
      <w:r w:rsidRPr="00094BE1">
        <w:rPr>
          <w:rFonts w:ascii="Arial" w:hAnsi="Arial" w:cs="Arial"/>
        </w:rPr>
        <w:t xml:space="preserve">Se busca destacar el fomento de competencias comunicativas y de relacionamiento, la creatividad, la capacidad de trabajo en equipo, la responsabilidad, la honestidad, el compromiso, la actitud proactiva para la resolución de problemas, entre otras.  </w:t>
      </w:r>
    </w:p>
    <w:p w14:paraId="0ACAF67C" w14:textId="4CE64239" w:rsidR="0067720A" w:rsidRPr="00094BE1" w:rsidRDefault="0067720A" w:rsidP="00F74717">
      <w:pPr>
        <w:rPr>
          <w:rFonts w:ascii="Arial" w:hAnsi="Arial" w:cs="Arial"/>
        </w:rPr>
      </w:pPr>
      <w:r w:rsidRPr="00094BE1">
        <w:rPr>
          <w:rFonts w:ascii="Arial" w:hAnsi="Arial" w:cs="Arial"/>
        </w:rPr>
        <w:t>Adicionalmente se acompaña al estudiante hacia la consecución de su práctica universitaria</w:t>
      </w:r>
      <w:r w:rsidR="00F275D4" w:rsidRPr="00094BE1">
        <w:rPr>
          <w:rFonts w:ascii="Arial" w:hAnsi="Arial" w:cs="Arial"/>
        </w:rPr>
        <w:t xml:space="preserve">, la cual </w:t>
      </w:r>
      <w:r w:rsidR="00143409" w:rsidRPr="00094BE1">
        <w:rPr>
          <w:rFonts w:ascii="Arial" w:hAnsi="Arial" w:cs="Arial"/>
        </w:rPr>
        <w:t xml:space="preserve">requiere el </w:t>
      </w:r>
      <w:r w:rsidRPr="00094BE1">
        <w:rPr>
          <w:rFonts w:ascii="Arial" w:hAnsi="Arial" w:cs="Arial"/>
        </w:rPr>
        <w:t>acercamiento con los espacios de práctica, la definición de sus intereses personales, concordantes con sus competencias profesionales, un análisis del mercado laboral y el entrenamiento para los procesos de selección que la inserción al escenario laboral demanda, así como el reconocimiento de aspectos técnicos asociados a la contratación o tipo de vinculación que tendría el estudiante en la organización donde desarrollaría su práctica</w:t>
      </w:r>
      <w:r w:rsidR="00143409" w:rsidRPr="00094BE1">
        <w:rPr>
          <w:rFonts w:ascii="Arial" w:hAnsi="Arial" w:cs="Arial"/>
        </w:rPr>
        <w:t>.</w:t>
      </w:r>
    </w:p>
    <w:p w14:paraId="1902EE45" w14:textId="36CFD2DF" w:rsidR="00C45456" w:rsidRPr="00094BE1" w:rsidRDefault="00C45456" w:rsidP="00C45456">
      <w:pPr>
        <w:rPr>
          <w:rFonts w:ascii="Arial" w:hAnsi="Arial" w:cs="Arial"/>
        </w:rPr>
      </w:pPr>
      <w:bookmarkStart w:id="67" w:name="_Toc491782264"/>
      <w:r w:rsidRPr="00094BE1">
        <w:rPr>
          <w:rFonts w:ascii="Arial" w:hAnsi="Arial" w:cs="Arial"/>
        </w:rPr>
        <w:t>Durante esta etapa</w:t>
      </w:r>
      <w:r w:rsidR="00D14906" w:rsidRPr="00094BE1">
        <w:rPr>
          <w:rFonts w:ascii="Arial" w:hAnsi="Arial" w:cs="Arial"/>
        </w:rPr>
        <w:t xml:space="preserve">, se sugiere introducir el </w:t>
      </w:r>
      <w:r w:rsidR="00D14906" w:rsidRPr="00094BE1">
        <w:rPr>
          <w:rFonts w:ascii="Arial" w:hAnsi="Arial" w:cs="Arial"/>
          <w:b/>
          <w:bCs/>
        </w:rPr>
        <w:t>seminario de práctica</w:t>
      </w:r>
      <w:r w:rsidR="00D14906" w:rsidRPr="00094BE1">
        <w:rPr>
          <w:rFonts w:ascii="Arial" w:hAnsi="Arial" w:cs="Arial"/>
        </w:rPr>
        <w:t xml:space="preserve">, como estrategia para </w:t>
      </w:r>
      <w:r w:rsidRPr="00094BE1">
        <w:rPr>
          <w:rFonts w:ascii="Arial" w:hAnsi="Arial" w:cs="Arial"/>
        </w:rPr>
        <w:t xml:space="preserve">capacitar al estudiante hacia el proceso de inserción a su práctica universitaria, guiándolo en su encuentro con nuevos retos académicos y toma de decisiones. </w:t>
      </w:r>
    </w:p>
    <w:p w14:paraId="207B89FC" w14:textId="6975418C" w:rsidR="00C45456" w:rsidRPr="00094BE1" w:rsidRDefault="00D14906" w:rsidP="00C45456">
      <w:pPr>
        <w:rPr>
          <w:rFonts w:ascii="Arial" w:hAnsi="Arial" w:cs="Arial"/>
        </w:rPr>
      </w:pPr>
      <w:r w:rsidRPr="00094BE1">
        <w:rPr>
          <w:rFonts w:ascii="Arial" w:hAnsi="Arial" w:cs="Arial"/>
        </w:rPr>
        <w:lastRenderedPageBreak/>
        <w:t xml:space="preserve">Permitiéndole al estudiante el </w:t>
      </w:r>
      <w:r w:rsidR="00C45456" w:rsidRPr="00094BE1">
        <w:rPr>
          <w:rFonts w:ascii="Arial" w:hAnsi="Arial" w:cs="Arial"/>
        </w:rPr>
        <w:t>fortalecimiento de procesos de autoconocimiento, el análisis del mercado laboral, la construcción de su Currículum Vitae y asesoría en los procesos de reclutamiento profesional</w:t>
      </w:r>
      <w:r w:rsidRPr="00094BE1">
        <w:rPr>
          <w:rFonts w:ascii="Arial" w:hAnsi="Arial" w:cs="Arial"/>
        </w:rPr>
        <w:t>.</w:t>
      </w:r>
      <w:r w:rsidR="00C45456" w:rsidRPr="00094BE1">
        <w:rPr>
          <w:rFonts w:ascii="Arial" w:hAnsi="Arial" w:cs="Arial"/>
        </w:rPr>
        <w:t xml:space="preserve"> </w:t>
      </w:r>
    </w:p>
    <w:p w14:paraId="77325CD0" w14:textId="77777777" w:rsidR="0067720A" w:rsidRPr="00094BE1" w:rsidRDefault="00022EE0" w:rsidP="0092453A">
      <w:pPr>
        <w:pStyle w:val="Ttulo3"/>
        <w:rPr>
          <w:rFonts w:ascii="Arial" w:hAnsi="Arial" w:cs="Arial"/>
          <w:b/>
          <w:color w:val="auto"/>
        </w:rPr>
      </w:pPr>
      <w:bookmarkStart w:id="68" w:name="_Toc66287957"/>
      <w:r w:rsidRPr="00094BE1">
        <w:rPr>
          <w:rFonts w:ascii="Arial" w:hAnsi="Arial" w:cs="Arial"/>
          <w:b/>
          <w:color w:val="auto"/>
        </w:rPr>
        <w:t>Inmersión</w:t>
      </w:r>
      <w:bookmarkEnd w:id="67"/>
      <w:bookmarkEnd w:id="68"/>
    </w:p>
    <w:p w14:paraId="621F822F" w14:textId="280233E6" w:rsidR="0067720A" w:rsidRPr="00094BE1" w:rsidRDefault="0067720A" w:rsidP="00F74717">
      <w:pPr>
        <w:rPr>
          <w:rFonts w:ascii="Arial" w:hAnsi="Arial" w:cs="Arial"/>
          <w:i/>
        </w:rPr>
      </w:pPr>
      <w:r w:rsidRPr="00094BE1">
        <w:rPr>
          <w:rFonts w:ascii="Arial" w:hAnsi="Arial" w:cs="Arial"/>
        </w:rPr>
        <w:t xml:space="preserve">En esta etapa se desarrolla el proceso de vinculación del estudiante a una </w:t>
      </w:r>
      <w:r w:rsidR="00DB2550" w:rsidRPr="00094BE1">
        <w:rPr>
          <w:rFonts w:ascii="Arial" w:hAnsi="Arial" w:cs="Arial"/>
        </w:rPr>
        <w:t>organización</w:t>
      </w:r>
      <w:r w:rsidRPr="00094BE1">
        <w:rPr>
          <w:rFonts w:ascii="Arial" w:hAnsi="Arial" w:cs="Arial"/>
        </w:rPr>
        <w:t xml:space="preserve"> para todas las tipologías de prácticas descritas en los lineamientos, se enfatiza en las competencias </w:t>
      </w:r>
      <w:r w:rsidR="00D2449E" w:rsidRPr="00094BE1">
        <w:rPr>
          <w:rFonts w:ascii="Arial" w:hAnsi="Arial" w:cs="Arial"/>
        </w:rPr>
        <w:t>g</w:t>
      </w:r>
      <w:r w:rsidRPr="00094BE1">
        <w:rPr>
          <w:rFonts w:ascii="Arial" w:hAnsi="Arial" w:cs="Arial"/>
        </w:rPr>
        <w:t>enerales</w:t>
      </w:r>
      <w:r w:rsidR="001C0DCF" w:rsidRPr="00094BE1">
        <w:rPr>
          <w:rFonts w:ascii="Arial" w:hAnsi="Arial" w:cs="Arial"/>
        </w:rPr>
        <w:t>,</w:t>
      </w:r>
      <w:r w:rsidRPr="00094BE1">
        <w:rPr>
          <w:rFonts w:ascii="Arial" w:hAnsi="Arial" w:cs="Arial"/>
        </w:rPr>
        <w:t xml:space="preserve"> </w:t>
      </w:r>
      <w:r w:rsidR="001C0DCF" w:rsidRPr="00094BE1">
        <w:rPr>
          <w:rFonts w:ascii="Arial" w:hAnsi="Arial" w:cs="Arial"/>
        </w:rPr>
        <w:t xml:space="preserve">transversales </w:t>
      </w:r>
      <w:r w:rsidRPr="00094BE1">
        <w:rPr>
          <w:rFonts w:ascii="Arial" w:hAnsi="Arial" w:cs="Arial"/>
        </w:rPr>
        <w:t xml:space="preserve">y </w:t>
      </w:r>
      <w:r w:rsidR="00D2449E" w:rsidRPr="00094BE1">
        <w:rPr>
          <w:rFonts w:ascii="Arial" w:hAnsi="Arial" w:cs="Arial"/>
        </w:rPr>
        <w:t>e</w:t>
      </w:r>
      <w:r w:rsidRPr="00094BE1">
        <w:rPr>
          <w:rFonts w:ascii="Arial" w:hAnsi="Arial" w:cs="Arial"/>
        </w:rPr>
        <w:t xml:space="preserve">specíficas que debe desarrollar el estudiante para su desempeño profesional. Esta etapa se compone de diferentes momentos de asesoría y acompañamiento descritos así: </w:t>
      </w:r>
    </w:p>
    <w:p w14:paraId="6DD23131" w14:textId="08859AA6" w:rsidR="0067720A" w:rsidRPr="00094BE1" w:rsidRDefault="0067720A" w:rsidP="00047AAE">
      <w:pPr>
        <w:numPr>
          <w:ilvl w:val="0"/>
          <w:numId w:val="6"/>
        </w:numPr>
        <w:rPr>
          <w:rFonts w:ascii="Arial" w:hAnsi="Arial" w:cs="Arial"/>
          <w:i/>
        </w:rPr>
      </w:pPr>
      <w:r w:rsidRPr="00094BE1">
        <w:rPr>
          <w:rFonts w:ascii="Arial" w:hAnsi="Arial" w:cs="Arial"/>
          <w:u w:val="single"/>
        </w:rPr>
        <w:t>Acogida:</w:t>
      </w:r>
      <w:r w:rsidRPr="00094BE1">
        <w:rPr>
          <w:rFonts w:ascii="Arial" w:hAnsi="Arial" w:cs="Arial"/>
        </w:rPr>
        <w:t xml:space="preserve"> Se refiere al momento de llegada de los estudiantes al sitio de práctica. Este momento es liderado por la Jefatura de práctica, en compañía del </w:t>
      </w:r>
      <w:r w:rsidR="00B20360" w:rsidRPr="00094BE1">
        <w:rPr>
          <w:rFonts w:ascii="Arial" w:hAnsi="Arial" w:cs="Arial"/>
        </w:rPr>
        <w:t>monitor y tutor</w:t>
      </w:r>
      <w:r w:rsidRPr="00094BE1">
        <w:rPr>
          <w:rFonts w:ascii="Arial" w:hAnsi="Arial" w:cs="Arial"/>
        </w:rPr>
        <w:t>. Tiene como principal propósito socializar los resultados previstos de aprendizaje y la rúbrica de evaluación del desempeño esperado por el aprendiz.</w:t>
      </w:r>
    </w:p>
    <w:p w14:paraId="33B62920" w14:textId="77777777" w:rsidR="0067720A" w:rsidRPr="00094BE1" w:rsidRDefault="0067720A" w:rsidP="00047AAE">
      <w:pPr>
        <w:numPr>
          <w:ilvl w:val="0"/>
          <w:numId w:val="6"/>
        </w:numPr>
        <w:rPr>
          <w:rFonts w:ascii="Arial" w:hAnsi="Arial" w:cs="Arial"/>
          <w:i/>
        </w:rPr>
      </w:pPr>
      <w:r w:rsidRPr="00094BE1">
        <w:rPr>
          <w:rFonts w:ascii="Arial" w:hAnsi="Arial" w:cs="Arial"/>
          <w:u w:val="single"/>
        </w:rPr>
        <w:t>Planificación</w:t>
      </w:r>
      <w:r w:rsidRPr="00094BE1">
        <w:rPr>
          <w:rFonts w:ascii="Arial" w:hAnsi="Arial" w:cs="Arial"/>
        </w:rPr>
        <w:t xml:space="preserve">: momento en el cual se traza un plan definido entre el estudiante y su cotutor que guarde coherencia con los resultados previstos de aprendizaje y la rúbrica diseñada para la evaluación del desempeño. Este proceso es comunicado al tutor y al </w:t>
      </w:r>
      <w:proofErr w:type="gramStart"/>
      <w:r w:rsidRPr="00094BE1">
        <w:rPr>
          <w:rFonts w:ascii="Arial" w:hAnsi="Arial" w:cs="Arial"/>
        </w:rPr>
        <w:t>Jefe</w:t>
      </w:r>
      <w:proofErr w:type="gramEnd"/>
      <w:r w:rsidRPr="00094BE1">
        <w:rPr>
          <w:rFonts w:ascii="Arial" w:hAnsi="Arial" w:cs="Arial"/>
        </w:rPr>
        <w:t xml:space="preserve"> de práctica, permitiendo dar claridad sobre el plan de acción definido para el logro de los resultados. </w:t>
      </w:r>
    </w:p>
    <w:p w14:paraId="6E548212" w14:textId="32C46059" w:rsidR="0067720A" w:rsidRPr="00094BE1" w:rsidRDefault="0067720A" w:rsidP="00047AAE">
      <w:pPr>
        <w:numPr>
          <w:ilvl w:val="0"/>
          <w:numId w:val="6"/>
        </w:numPr>
        <w:rPr>
          <w:rFonts w:ascii="Arial" w:hAnsi="Arial" w:cs="Arial"/>
          <w:i/>
        </w:rPr>
      </w:pPr>
      <w:r w:rsidRPr="00094BE1">
        <w:rPr>
          <w:rFonts w:ascii="Arial" w:hAnsi="Arial" w:cs="Arial"/>
          <w:u w:val="single"/>
        </w:rPr>
        <w:t>Evaluación</w:t>
      </w:r>
      <w:r w:rsidRPr="00094BE1">
        <w:rPr>
          <w:rFonts w:ascii="Arial" w:hAnsi="Arial" w:cs="Arial"/>
        </w:rPr>
        <w:t>: La evaluación del desempeño se realiza a través de los criterios definidos por el</w:t>
      </w:r>
      <w:r w:rsidR="00BC469C" w:rsidRPr="00094BE1">
        <w:rPr>
          <w:rFonts w:ascii="Arial" w:hAnsi="Arial" w:cs="Arial"/>
        </w:rPr>
        <w:t xml:space="preserve"> monitor</w:t>
      </w:r>
      <w:r w:rsidRPr="00094BE1">
        <w:rPr>
          <w:rFonts w:ascii="Arial" w:hAnsi="Arial" w:cs="Arial"/>
        </w:rPr>
        <w:t xml:space="preserve"> en la rúbrica de evaluación. El </w:t>
      </w:r>
      <w:r w:rsidR="00210766" w:rsidRPr="00094BE1">
        <w:rPr>
          <w:rFonts w:ascii="Arial" w:hAnsi="Arial" w:cs="Arial"/>
        </w:rPr>
        <w:t xml:space="preserve">monitor y tutor </w:t>
      </w:r>
      <w:r w:rsidRPr="00094BE1">
        <w:rPr>
          <w:rFonts w:ascii="Arial" w:hAnsi="Arial" w:cs="Arial"/>
        </w:rPr>
        <w:t xml:space="preserve">son los encargados de realizar las evaluaciones en conjunto con el aprendiz. </w:t>
      </w:r>
    </w:p>
    <w:p w14:paraId="1B9A266D" w14:textId="77777777" w:rsidR="00FE0D6A" w:rsidRPr="00094BE1" w:rsidRDefault="0067720A" w:rsidP="00047AAE">
      <w:pPr>
        <w:numPr>
          <w:ilvl w:val="0"/>
          <w:numId w:val="6"/>
        </w:numPr>
        <w:rPr>
          <w:rFonts w:ascii="Arial" w:hAnsi="Arial" w:cs="Arial"/>
          <w:i/>
        </w:rPr>
      </w:pPr>
      <w:r w:rsidRPr="00094BE1">
        <w:rPr>
          <w:rFonts w:ascii="Arial" w:hAnsi="Arial" w:cs="Arial"/>
          <w:u w:val="single"/>
        </w:rPr>
        <w:t>Cierre</w:t>
      </w:r>
      <w:r w:rsidRPr="00094BE1">
        <w:rPr>
          <w:rFonts w:ascii="Arial" w:hAnsi="Arial" w:cs="Arial"/>
        </w:rPr>
        <w:t xml:space="preserve">: Es un momento pensado para finalizar la práctica universitaria y busca ser un ejercicio reflexivo que permita dar realimentación al estudiante sobre su desempeño y gestión. Se desarrolla de forma presencial, en conjunto con tutor, </w:t>
      </w:r>
      <w:r w:rsidR="00210766" w:rsidRPr="00094BE1">
        <w:rPr>
          <w:rFonts w:ascii="Arial" w:hAnsi="Arial" w:cs="Arial"/>
        </w:rPr>
        <w:t>monitor y estudiante</w:t>
      </w:r>
      <w:r w:rsidRPr="00094BE1">
        <w:rPr>
          <w:rFonts w:ascii="Arial" w:hAnsi="Arial" w:cs="Arial"/>
        </w:rPr>
        <w:t xml:space="preserve">. A su vez, este momento permite recibir realimentación de las organizaciones donde se desarrolla la práctica, referidas a la trasferencia de aprendizajes que aporta el resultado de la práctica.  </w:t>
      </w:r>
    </w:p>
    <w:p w14:paraId="03C0DAF9" w14:textId="0C4D81DC" w:rsidR="00FE0D6A" w:rsidRPr="00094BE1" w:rsidRDefault="00FE0D6A" w:rsidP="008B6B14">
      <w:pPr>
        <w:rPr>
          <w:rFonts w:ascii="Arial" w:hAnsi="Arial" w:cs="Arial"/>
        </w:rPr>
      </w:pPr>
      <w:r w:rsidRPr="00094BE1">
        <w:rPr>
          <w:rFonts w:ascii="Arial" w:hAnsi="Arial" w:cs="Arial"/>
        </w:rPr>
        <w:t xml:space="preserve">Durante </w:t>
      </w:r>
      <w:r w:rsidR="004C7B18" w:rsidRPr="00094BE1">
        <w:rPr>
          <w:rFonts w:ascii="Arial" w:hAnsi="Arial" w:cs="Arial"/>
        </w:rPr>
        <w:t>esta etapa, el estudiante debe implementar</w:t>
      </w:r>
      <w:r w:rsidRPr="00094BE1">
        <w:rPr>
          <w:rFonts w:ascii="Arial" w:hAnsi="Arial" w:cs="Arial"/>
        </w:rPr>
        <w:t xml:space="preserve"> las competencias generales </w:t>
      </w:r>
      <w:r w:rsidR="001C0DCF" w:rsidRPr="00094BE1">
        <w:rPr>
          <w:rFonts w:ascii="Arial" w:hAnsi="Arial" w:cs="Arial"/>
        </w:rPr>
        <w:t xml:space="preserve">transversales y específicas </w:t>
      </w:r>
      <w:r w:rsidRPr="00094BE1">
        <w:rPr>
          <w:rFonts w:ascii="Arial" w:hAnsi="Arial" w:cs="Arial"/>
        </w:rPr>
        <w:t>que</w:t>
      </w:r>
      <w:r w:rsidR="001C0DCF" w:rsidRPr="00094BE1">
        <w:rPr>
          <w:rFonts w:ascii="Arial" w:hAnsi="Arial" w:cs="Arial"/>
        </w:rPr>
        <w:t xml:space="preserve"> le permitirán ser reconocido y valorado como un verdadero</w:t>
      </w:r>
      <w:r w:rsidRPr="00094BE1">
        <w:rPr>
          <w:rFonts w:ascii="Arial" w:hAnsi="Arial" w:cs="Arial"/>
        </w:rPr>
        <w:t xml:space="preserve"> profesional. Se trabajan competencias como la escucha activa, asertividad, empatía, resiliencia, gestión del tiempo y todas ellas competencias que permitan optimizar la interacción efectiva en su entorno de trabajo.</w:t>
      </w:r>
    </w:p>
    <w:p w14:paraId="4CB890F5" w14:textId="77777777" w:rsidR="0092453A" w:rsidRPr="008A19C0" w:rsidRDefault="0067720A" w:rsidP="0092453A">
      <w:pPr>
        <w:pStyle w:val="Ttulo3"/>
        <w:rPr>
          <w:rFonts w:ascii="Arial" w:hAnsi="Arial" w:cs="Arial"/>
          <w:b/>
          <w:color w:val="auto"/>
        </w:rPr>
      </w:pPr>
      <w:bookmarkStart w:id="69" w:name="_Toc66287958"/>
      <w:r w:rsidRPr="008A19C0">
        <w:rPr>
          <w:rFonts w:ascii="Arial" w:hAnsi="Arial" w:cs="Arial"/>
          <w:b/>
          <w:color w:val="auto"/>
        </w:rPr>
        <w:lastRenderedPageBreak/>
        <w:t>Proyección:</w:t>
      </w:r>
      <w:bookmarkEnd w:id="69"/>
    </w:p>
    <w:p w14:paraId="516DBF2F" w14:textId="1FC5DDCC" w:rsidR="005648AD" w:rsidRPr="008A19C0" w:rsidRDefault="005648AD" w:rsidP="00F74717">
      <w:pPr>
        <w:rPr>
          <w:rFonts w:ascii="Arial" w:hAnsi="Arial" w:cs="Arial"/>
        </w:rPr>
      </w:pPr>
    </w:p>
    <w:p w14:paraId="5F9DD54D" w14:textId="084E7D18" w:rsidR="0067720A" w:rsidRPr="008A19C0" w:rsidRDefault="005648AD" w:rsidP="00F74717">
      <w:pPr>
        <w:rPr>
          <w:rFonts w:ascii="Arial" w:hAnsi="Arial" w:cs="Arial"/>
        </w:rPr>
      </w:pPr>
      <w:r w:rsidRPr="008A19C0">
        <w:rPr>
          <w:rFonts w:ascii="Arial" w:hAnsi="Arial" w:cs="Arial"/>
        </w:rPr>
        <w:t>En esta etapa es importante recoger las experiencias del ejercicio de inmersión laboral</w:t>
      </w:r>
      <w:r w:rsidR="009317DC" w:rsidRPr="008A19C0">
        <w:rPr>
          <w:rFonts w:ascii="Arial" w:hAnsi="Arial" w:cs="Arial"/>
        </w:rPr>
        <w:t xml:space="preserve">, para </w:t>
      </w:r>
      <w:r w:rsidR="00093392" w:rsidRPr="008A19C0">
        <w:rPr>
          <w:rFonts w:ascii="Arial" w:hAnsi="Arial" w:cs="Arial"/>
        </w:rPr>
        <w:t>que,</w:t>
      </w:r>
      <w:r w:rsidR="009317DC" w:rsidRPr="008A19C0">
        <w:rPr>
          <w:rFonts w:ascii="Arial" w:hAnsi="Arial" w:cs="Arial"/>
        </w:rPr>
        <w:t xml:space="preserve"> al momento de </w:t>
      </w:r>
      <w:r w:rsidR="0067720A" w:rsidRPr="008A19C0">
        <w:rPr>
          <w:rFonts w:ascii="Arial" w:hAnsi="Arial" w:cs="Arial"/>
        </w:rPr>
        <w:t xml:space="preserve">finalizar la práctica universitaria, las Jefaturas de práctica </w:t>
      </w:r>
      <w:r w:rsidR="00683739" w:rsidRPr="008A19C0">
        <w:rPr>
          <w:rFonts w:ascii="Arial" w:hAnsi="Arial" w:cs="Arial"/>
          <w:color w:val="FF0000"/>
        </w:rPr>
        <w:t xml:space="preserve">y </w:t>
      </w:r>
      <w:proofErr w:type="spellStart"/>
      <w:r w:rsidR="00683739" w:rsidRPr="008A19C0">
        <w:rPr>
          <w:rFonts w:ascii="Arial" w:hAnsi="Arial" w:cs="Arial"/>
          <w:color w:val="FF0000"/>
        </w:rPr>
        <w:t>Alumni</w:t>
      </w:r>
      <w:proofErr w:type="spellEnd"/>
      <w:r w:rsidR="00683739" w:rsidRPr="008A19C0">
        <w:rPr>
          <w:rFonts w:ascii="Arial" w:hAnsi="Arial" w:cs="Arial"/>
          <w:color w:val="FF0000"/>
        </w:rPr>
        <w:t xml:space="preserve"> </w:t>
      </w:r>
      <w:r w:rsidR="0067720A" w:rsidRPr="008A19C0">
        <w:rPr>
          <w:rFonts w:ascii="Arial" w:hAnsi="Arial" w:cs="Arial"/>
        </w:rPr>
        <w:t xml:space="preserve">de todas las unidades académicas </w:t>
      </w:r>
      <w:r w:rsidR="0067720A" w:rsidRPr="008A19C0">
        <w:rPr>
          <w:rFonts w:ascii="Arial" w:hAnsi="Arial" w:cs="Arial"/>
          <w:color w:val="FF0000"/>
        </w:rPr>
        <w:t>se articul</w:t>
      </w:r>
      <w:r w:rsidR="009317DC" w:rsidRPr="008A19C0">
        <w:rPr>
          <w:rFonts w:ascii="Arial" w:hAnsi="Arial" w:cs="Arial"/>
          <w:color w:val="FF0000"/>
        </w:rPr>
        <w:t>e</w:t>
      </w:r>
      <w:r w:rsidR="0067720A" w:rsidRPr="008A19C0">
        <w:rPr>
          <w:rFonts w:ascii="Arial" w:hAnsi="Arial" w:cs="Arial"/>
          <w:color w:val="FF0000"/>
        </w:rPr>
        <w:t xml:space="preserve">n con </w:t>
      </w:r>
      <w:r w:rsidR="00683739" w:rsidRPr="008A19C0">
        <w:rPr>
          <w:rFonts w:ascii="Arial" w:hAnsi="Arial" w:cs="Arial"/>
          <w:color w:val="FF0000"/>
        </w:rPr>
        <w:t xml:space="preserve">la Dirección de </w:t>
      </w:r>
      <w:proofErr w:type="spellStart"/>
      <w:r w:rsidR="0067720A" w:rsidRPr="008A19C0">
        <w:rPr>
          <w:rFonts w:ascii="Arial" w:hAnsi="Arial" w:cs="Arial"/>
          <w:color w:val="FF0000"/>
        </w:rPr>
        <w:t>Alumni</w:t>
      </w:r>
      <w:proofErr w:type="spellEnd"/>
      <w:r w:rsidR="00683739" w:rsidRPr="008A19C0">
        <w:rPr>
          <w:rFonts w:ascii="Arial" w:hAnsi="Arial" w:cs="Arial"/>
          <w:color w:val="FF0000"/>
        </w:rPr>
        <w:t xml:space="preserve"> Sabana</w:t>
      </w:r>
      <w:r w:rsidR="0067720A" w:rsidRPr="008A19C0">
        <w:rPr>
          <w:rFonts w:ascii="Arial" w:hAnsi="Arial" w:cs="Arial"/>
          <w:color w:val="FF0000"/>
        </w:rPr>
        <w:t xml:space="preserve"> </w:t>
      </w:r>
      <w:r w:rsidR="0067720A" w:rsidRPr="008A19C0">
        <w:rPr>
          <w:rFonts w:ascii="Arial" w:hAnsi="Arial" w:cs="Arial"/>
        </w:rPr>
        <w:t>con el fin de proveer una red de apoyo a los nuevos graduados en el proceso de empleabilidad o para dar continuidad al plan de carrera trazado por el estudiante.</w:t>
      </w:r>
    </w:p>
    <w:p w14:paraId="5047D408" w14:textId="150EB040" w:rsidR="00003BE1" w:rsidRPr="008A19C0" w:rsidRDefault="009B4427" w:rsidP="006D7E36">
      <w:pPr>
        <w:rPr>
          <w:rFonts w:ascii="Arial" w:hAnsi="Arial" w:cs="Arial"/>
          <w:color w:val="FF0000"/>
        </w:rPr>
      </w:pPr>
      <w:r w:rsidRPr="008A19C0">
        <w:rPr>
          <w:rFonts w:ascii="Arial" w:hAnsi="Arial" w:cs="Arial"/>
          <w:color w:val="FF0000"/>
        </w:rPr>
        <w:t>L</w:t>
      </w:r>
      <w:r w:rsidR="000227E8" w:rsidRPr="008A19C0">
        <w:rPr>
          <w:rFonts w:ascii="Arial" w:hAnsi="Arial" w:cs="Arial"/>
          <w:color w:val="FF0000"/>
        </w:rPr>
        <w:t xml:space="preserve">as </w:t>
      </w:r>
      <w:proofErr w:type="gramStart"/>
      <w:r w:rsidR="000227E8" w:rsidRPr="008A19C0">
        <w:rPr>
          <w:rFonts w:ascii="Arial" w:hAnsi="Arial" w:cs="Arial"/>
          <w:color w:val="FF0000"/>
        </w:rPr>
        <w:t>Jefes</w:t>
      </w:r>
      <w:proofErr w:type="gramEnd"/>
      <w:r w:rsidR="000227E8" w:rsidRPr="008A19C0">
        <w:rPr>
          <w:rFonts w:ascii="Arial" w:hAnsi="Arial" w:cs="Arial"/>
          <w:color w:val="FF0000"/>
        </w:rPr>
        <w:t xml:space="preserve"> de Pr</w:t>
      </w:r>
      <w:r w:rsidR="00C516DA" w:rsidRPr="008A19C0">
        <w:rPr>
          <w:rFonts w:ascii="Arial" w:hAnsi="Arial" w:cs="Arial"/>
          <w:color w:val="FF0000"/>
        </w:rPr>
        <w:t>á</w:t>
      </w:r>
      <w:r w:rsidR="000227E8" w:rsidRPr="008A19C0">
        <w:rPr>
          <w:rFonts w:ascii="Arial" w:hAnsi="Arial" w:cs="Arial"/>
          <w:color w:val="FF0000"/>
        </w:rPr>
        <w:t xml:space="preserve">cticas y </w:t>
      </w:r>
      <w:proofErr w:type="spellStart"/>
      <w:r w:rsidR="000227E8" w:rsidRPr="008A19C0">
        <w:rPr>
          <w:rFonts w:ascii="Arial" w:hAnsi="Arial" w:cs="Arial"/>
          <w:color w:val="FF0000"/>
        </w:rPr>
        <w:t>Alumni</w:t>
      </w:r>
      <w:proofErr w:type="spellEnd"/>
      <w:r w:rsidR="0088684B" w:rsidRPr="008A19C0">
        <w:rPr>
          <w:rFonts w:ascii="Arial" w:hAnsi="Arial" w:cs="Arial"/>
          <w:color w:val="FF0000"/>
        </w:rPr>
        <w:t xml:space="preserve">, </w:t>
      </w:r>
      <w:r w:rsidRPr="008A19C0">
        <w:rPr>
          <w:rFonts w:ascii="Arial" w:hAnsi="Arial" w:cs="Arial"/>
          <w:color w:val="FF0000"/>
        </w:rPr>
        <w:t>a partir de su</w:t>
      </w:r>
      <w:r w:rsidR="00B879F2" w:rsidRPr="008A19C0">
        <w:rPr>
          <w:rFonts w:ascii="Arial" w:hAnsi="Arial" w:cs="Arial"/>
          <w:color w:val="FF0000"/>
        </w:rPr>
        <w:t xml:space="preserve"> relacionamiento </w:t>
      </w:r>
      <w:r w:rsidRPr="008A19C0">
        <w:rPr>
          <w:rFonts w:ascii="Arial" w:hAnsi="Arial" w:cs="Arial"/>
          <w:color w:val="FF0000"/>
        </w:rPr>
        <w:t>con las diferentes organizacione</w:t>
      </w:r>
      <w:r w:rsidR="0088684B" w:rsidRPr="008A19C0">
        <w:rPr>
          <w:rFonts w:ascii="Arial" w:hAnsi="Arial" w:cs="Arial"/>
          <w:color w:val="FF0000"/>
        </w:rPr>
        <w:t xml:space="preserve">s, socializarán los servicios </w:t>
      </w:r>
      <w:r w:rsidR="00B879F2" w:rsidRPr="008A19C0">
        <w:rPr>
          <w:rFonts w:ascii="Arial" w:hAnsi="Arial" w:cs="Arial"/>
          <w:color w:val="FF0000"/>
        </w:rPr>
        <w:t xml:space="preserve">de </w:t>
      </w:r>
      <w:proofErr w:type="spellStart"/>
      <w:r w:rsidR="00B879F2" w:rsidRPr="008A19C0">
        <w:rPr>
          <w:rFonts w:ascii="Arial" w:hAnsi="Arial" w:cs="Arial"/>
          <w:color w:val="FF0000"/>
        </w:rPr>
        <w:t>Talentum</w:t>
      </w:r>
      <w:proofErr w:type="spellEnd"/>
      <w:r w:rsidR="00B879F2" w:rsidRPr="008A19C0">
        <w:rPr>
          <w:rFonts w:ascii="Arial" w:hAnsi="Arial" w:cs="Arial"/>
          <w:color w:val="FF0000"/>
        </w:rPr>
        <w:t xml:space="preserve"> Sabana</w:t>
      </w:r>
      <w:r w:rsidR="003C2553" w:rsidRPr="008A19C0">
        <w:rPr>
          <w:rFonts w:ascii="Arial" w:hAnsi="Arial" w:cs="Arial"/>
          <w:color w:val="FF0000"/>
        </w:rPr>
        <w:t xml:space="preserve"> tanto</w:t>
      </w:r>
      <w:r w:rsidR="003D0EE0" w:rsidRPr="008A19C0">
        <w:rPr>
          <w:rFonts w:ascii="Arial" w:hAnsi="Arial" w:cs="Arial"/>
          <w:color w:val="FF0000"/>
        </w:rPr>
        <w:t xml:space="preserve"> </w:t>
      </w:r>
      <w:r w:rsidR="00B879F2" w:rsidRPr="008A19C0">
        <w:rPr>
          <w:rFonts w:ascii="Arial" w:hAnsi="Arial" w:cs="Arial"/>
          <w:color w:val="FF0000"/>
        </w:rPr>
        <w:t xml:space="preserve">en temas de </w:t>
      </w:r>
      <w:r w:rsidR="005A3CA0" w:rsidRPr="008A19C0">
        <w:rPr>
          <w:rFonts w:ascii="Arial" w:hAnsi="Arial" w:cs="Arial"/>
          <w:color w:val="FF0000"/>
        </w:rPr>
        <w:t>prácticas</w:t>
      </w:r>
      <w:r w:rsidR="00B879F2" w:rsidRPr="008A19C0">
        <w:rPr>
          <w:rFonts w:ascii="Arial" w:hAnsi="Arial" w:cs="Arial"/>
          <w:color w:val="FF0000"/>
        </w:rPr>
        <w:t xml:space="preserve"> </w:t>
      </w:r>
      <w:r w:rsidR="003D0EE0" w:rsidRPr="008A19C0">
        <w:rPr>
          <w:rFonts w:ascii="Arial" w:hAnsi="Arial" w:cs="Arial"/>
          <w:color w:val="FF0000"/>
        </w:rPr>
        <w:t>como</w:t>
      </w:r>
      <w:r w:rsidR="00B879F2" w:rsidRPr="008A19C0">
        <w:rPr>
          <w:rFonts w:ascii="Arial" w:hAnsi="Arial" w:cs="Arial"/>
          <w:color w:val="FF0000"/>
        </w:rPr>
        <w:t xml:space="preserve"> de empleo</w:t>
      </w:r>
      <w:r w:rsidR="00484805" w:rsidRPr="008A19C0">
        <w:rPr>
          <w:rFonts w:ascii="Arial" w:hAnsi="Arial" w:cs="Arial"/>
          <w:color w:val="FF0000"/>
        </w:rPr>
        <w:t xml:space="preserve">. </w:t>
      </w:r>
      <w:r w:rsidR="005A3CA0" w:rsidRPr="008A19C0">
        <w:rPr>
          <w:rFonts w:ascii="Arial" w:hAnsi="Arial" w:cs="Arial"/>
          <w:color w:val="FF0000"/>
        </w:rPr>
        <w:t>Además,</w:t>
      </w:r>
      <w:r w:rsidR="00484805" w:rsidRPr="008A19C0">
        <w:rPr>
          <w:rFonts w:ascii="Arial" w:hAnsi="Arial" w:cs="Arial"/>
          <w:color w:val="FF0000"/>
        </w:rPr>
        <w:t xml:space="preserve"> </w:t>
      </w:r>
      <w:r w:rsidR="001E7463" w:rsidRPr="008A19C0">
        <w:rPr>
          <w:rFonts w:ascii="Arial" w:hAnsi="Arial" w:cs="Arial"/>
          <w:color w:val="FF0000"/>
        </w:rPr>
        <w:t>trabajar</w:t>
      </w:r>
      <w:r w:rsidR="00484805" w:rsidRPr="008A19C0">
        <w:rPr>
          <w:rFonts w:ascii="Arial" w:hAnsi="Arial" w:cs="Arial"/>
          <w:color w:val="FF0000"/>
        </w:rPr>
        <w:t>á</w:t>
      </w:r>
      <w:r w:rsidR="001E7463" w:rsidRPr="008A19C0">
        <w:rPr>
          <w:rFonts w:ascii="Arial" w:hAnsi="Arial" w:cs="Arial"/>
          <w:color w:val="FF0000"/>
        </w:rPr>
        <w:t>n</w:t>
      </w:r>
      <w:r w:rsidR="00484805" w:rsidRPr="008A19C0">
        <w:rPr>
          <w:rFonts w:ascii="Arial" w:hAnsi="Arial" w:cs="Arial"/>
          <w:color w:val="FF0000"/>
        </w:rPr>
        <w:t>,</w:t>
      </w:r>
      <w:r w:rsidR="001E7463" w:rsidRPr="008A19C0">
        <w:rPr>
          <w:rFonts w:ascii="Arial" w:hAnsi="Arial" w:cs="Arial"/>
          <w:color w:val="FF0000"/>
        </w:rPr>
        <w:t xml:space="preserve"> en conjunto con la Dirección de </w:t>
      </w:r>
      <w:proofErr w:type="spellStart"/>
      <w:r w:rsidR="001E7463" w:rsidRPr="008A19C0">
        <w:rPr>
          <w:rFonts w:ascii="Arial" w:hAnsi="Arial" w:cs="Arial"/>
          <w:color w:val="FF0000"/>
        </w:rPr>
        <w:t>Alumni</w:t>
      </w:r>
      <w:proofErr w:type="spellEnd"/>
      <w:r w:rsidR="00B92BC4" w:rsidRPr="008A19C0">
        <w:rPr>
          <w:rFonts w:ascii="Arial" w:hAnsi="Arial" w:cs="Arial"/>
          <w:color w:val="FF0000"/>
        </w:rPr>
        <w:t>, liderando</w:t>
      </w:r>
      <w:r w:rsidR="001E7463" w:rsidRPr="008A19C0">
        <w:rPr>
          <w:rFonts w:ascii="Arial" w:hAnsi="Arial" w:cs="Arial"/>
          <w:color w:val="FF0000"/>
        </w:rPr>
        <w:t xml:space="preserve"> espacios de relacionamiento entre las empresas y la comunidad de estudiantes y graduados</w:t>
      </w:r>
      <w:r w:rsidR="00AA25C1" w:rsidRPr="008A19C0">
        <w:rPr>
          <w:rFonts w:ascii="Arial" w:hAnsi="Arial" w:cs="Arial"/>
          <w:color w:val="FF0000"/>
        </w:rPr>
        <w:t>.</w:t>
      </w:r>
    </w:p>
    <w:p w14:paraId="450CE40F" w14:textId="02C60044" w:rsidR="0067720A" w:rsidRDefault="00683739" w:rsidP="00F74717">
      <w:pPr>
        <w:rPr>
          <w:rFonts w:ascii="Arial" w:hAnsi="Arial" w:cs="Arial"/>
        </w:rPr>
      </w:pPr>
      <w:r w:rsidRPr="008A19C0">
        <w:rPr>
          <w:rFonts w:ascii="Arial" w:hAnsi="Arial" w:cs="Arial"/>
          <w:color w:val="FF0000"/>
        </w:rPr>
        <w:t xml:space="preserve">La Dirección de </w:t>
      </w:r>
      <w:proofErr w:type="spellStart"/>
      <w:r w:rsidRPr="008A19C0">
        <w:rPr>
          <w:rFonts w:ascii="Arial" w:hAnsi="Arial" w:cs="Arial"/>
          <w:color w:val="FF0000"/>
        </w:rPr>
        <w:t>Alumni</w:t>
      </w:r>
      <w:proofErr w:type="spellEnd"/>
      <w:r w:rsidRPr="008A19C0">
        <w:rPr>
          <w:rFonts w:ascii="Arial" w:hAnsi="Arial" w:cs="Arial"/>
          <w:color w:val="FF0000"/>
        </w:rPr>
        <w:t xml:space="preserve"> Sabana en el marco del seguimiento a los graduados articula</w:t>
      </w:r>
      <w:r w:rsidR="008A19C0" w:rsidRPr="008A19C0">
        <w:rPr>
          <w:rFonts w:ascii="Arial" w:hAnsi="Arial" w:cs="Arial"/>
          <w:color w:val="FF0000"/>
        </w:rPr>
        <w:t xml:space="preserve"> </w:t>
      </w:r>
      <w:r w:rsidRPr="008A19C0">
        <w:rPr>
          <w:rFonts w:ascii="Arial" w:hAnsi="Arial" w:cs="Arial"/>
          <w:color w:val="FF0000"/>
        </w:rPr>
        <w:t xml:space="preserve">con las Jefaturas de Practica y </w:t>
      </w:r>
      <w:proofErr w:type="spellStart"/>
      <w:r w:rsidRPr="008A19C0">
        <w:rPr>
          <w:rFonts w:ascii="Arial" w:hAnsi="Arial" w:cs="Arial"/>
          <w:color w:val="FF0000"/>
        </w:rPr>
        <w:t>Alumni</w:t>
      </w:r>
      <w:proofErr w:type="spellEnd"/>
      <w:r w:rsidRPr="008A19C0">
        <w:rPr>
          <w:rFonts w:ascii="Arial" w:hAnsi="Arial" w:cs="Arial"/>
          <w:color w:val="FF0000"/>
        </w:rPr>
        <w:t xml:space="preserve"> para que, a través de ellos, se generen los análisis que retroalimenten los procesos de las unidades académicas desde la perspectiva de los graduados y se reconozcan puntualmente sus percepciones respecto al proceso de las practicas universitarias.</w:t>
      </w:r>
      <w:r>
        <w:rPr>
          <w:rFonts w:ascii="Arial" w:hAnsi="Arial" w:cs="Arial"/>
          <w:color w:val="FF0000"/>
        </w:rPr>
        <w:t xml:space="preserve"> </w:t>
      </w:r>
    </w:p>
    <w:p w14:paraId="76217DC9" w14:textId="7DE37137" w:rsidR="00C4151D" w:rsidRDefault="00C4151D" w:rsidP="00F74717">
      <w:pPr>
        <w:rPr>
          <w:rFonts w:ascii="Arial" w:hAnsi="Arial" w:cs="Arial"/>
        </w:rPr>
      </w:pPr>
    </w:p>
    <w:p w14:paraId="7A635310" w14:textId="77777777" w:rsidR="005E18D5" w:rsidRPr="00094BE1" w:rsidRDefault="005E18D5" w:rsidP="00F74717">
      <w:pPr>
        <w:rPr>
          <w:rFonts w:ascii="Arial" w:hAnsi="Arial" w:cs="Arial"/>
        </w:rPr>
      </w:pPr>
    </w:p>
    <w:p w14:paraId="116B4356" w14:textId="29E20A3E" w:rsidR="00B46492" w:rsidRPr="00094BE1" w:rsidRDefault="00B46492" w:rsidP="00047AAE">
      <w:pPr>
        <w:pStyle w:val="Ttulo2"/>
        <w:numPr>
          <w:ilvl w:val="0"/>
          <w:numId w:val="13"/>
        </w:numPr>
        <w:rPr>
          <w:rFonts w:ascii="Arial" w:hAnsi="Arial" w:cs="Arial"/>
        </w:rPr>
      </w:pPr>
      <w:bookmarkStart w:id="70" w:name="_Toc491782266"/>
      <w:bookmarkStart w:id="71" w:name="_Toc66287959"/>
      <w:r w:rsidRPr="00094BE1">
        <w:rPr>
          <w:rFonts w:ascii="Arial" w:hAnsi="Arial" w:cs="Arial"/>
        </w:rPr>
        <w:t>Evaluación</w:t>
      </w:r>
      <w:bookmarkEnd w:id="70"/>
      <w:r w:rsidR="00203BBD" w:rsidRPr="00094BE1">
        <w:rPr>
          <w:rFonts w:ascii="Arial" w:hAnsi="Arial" w:cs="Arial"/>
        </w:rPr>
        <w:t xml:space="preserve"> de la Práctica</w:t>
      </w:r>
      <w:bookmarkEnd w:id="71"/>
    </w:p>
    <w:p w14:paraId="573517B1" w14:textId="77777777" w:rsidR="00261552" w:rsidRPr="00094BE1" w:rsidRDefault="00261552" w:rsidP="00F74717">
      <w:pPr>
        <w:rPr>
          <w:rFonts w:ascii="Arial" w:hAnsi="Arial" w:cs="Arial"/>
        </w:rPr>
      </w:pPr>
    </w:p>
    <w:p w14:paraId="5B02F955" w14:textId="4B6F36DF" w:rsidR="00E141F9" w:rsidRPr="00094BE1" w:rsidRDefault="00E141F9" w:rsidP="00F74717">
      <w:pPr>
        <w:rPr>
          <w:rFonts w:ascii="Arial" w:hAnsi="Arial" w:cs="Arial"/>
          <w:b/>
          <w:i/>
        </w:rPr>
      </w:pPr>
      <w:r w:rsidRPr="00094BE1">
        <w:rPr>
          <w:rFonts w:ascii="Arial" w:hAnsi="Arial" w:cs="Arial"/>
        </w:rPr>
        <w:t>Para la evaluación de la práctica universitaria se desarrollará un conjunto de instrumentos diseñados con la ayuda de expertos en aprendizaje experiencial. Dichos instrumentos serán socializados con el</w:t>
      </w:r>
      <w:r w:rsidR="00833617" w:rsidRPr="00094BE1">
        <w:rPr>
          <w:rFonts w:ascii="Arial" w:hAnsi="Arial" w:cs="Arial"/>
        </w:rPr>
        <w:t xml:space="preserve"> monitor </w:t>
      </w:r>
      <w:r w:rsidRPr="00094BE1">
        <w:rPr>
          <w:rFonts w:ascii="Arial" w:hAnsi="Arial" w:cs="Arial"/>
        </w:rPr>
        <w:t xml:space="preserve">de práctica, </w:t>
      </w:r>
      <w:r w:rsidR="00833617" w:rsidRPr="00094BE1">
        <w:rPr>
          <w:rFonts w:ascii="Arial" w:hAnsi="Arial" w:cs="Arial"/>
        </w:rPr>
        <w:t>tutor</w:t>
      </w:r>
      <w:r w:rsidRPr="00094BE1">
        <w:rPr>
          <w:rFonts w:ascii="Arial" w:hAnsi="Arial" w:cs="Arial"/>
        </w:rPr>
        <w:t xml:space="preserve"> y </w:t>
      </w:r>
      <w:r w:rsidR="00833617" w:rsidRPr="00094BE1">
        <w:rPr>
          <w:rFonts w:ascii="Arial" w:hAnsi="Arial" w:cs="Arial"/>
        </w:rPr>
        <w:t>estudiante</w:t>
      </w:r>
      <w:r w:rsidRPr="00094BE1">
        <w:rPr>
          <w:rFonts w:ascii="Arial" w:hAnsi="Arial" w:cs="Arial"/>
        </w:rPr>
        <w:t xml:space="preserve">. En cualquier </w:t>
      </w:r>
      <w:r w:rsidR="00DD2A57" w:rsidRPr="00094BE1">
        <w:rPr>
          <w:rFonts w:ascii="Arial" w:hAnsi="Arial" w:cs="Arial"/>
        </w:rPr>
        <w:t>caso,</w:t>
      </w:r>
      <w:r w:rsidRPr="00094BE1">
        <w:rPr>
          <w:rFonts w:ascii="Arial" w:hAnsi="Arial" w:cs="Arial"/>
        </w:rPr>
        <w:t xml:space="preserve"> se tratará de una evaluación formativa.</w:t>
      </w:r>
    </w:p>
    <w:p w14:paraId="78F5D124" w14:textId="77777777" w:rsidR="00435242" w:rsidRPr="00094BE1" w:rsidRDefault="00E141F9" w:rsidP="00F74717">
      <w:pPr>
        <w:rPr>
          <w:rFonts w:ascii="Arial" w:hAnsi="Arial" w:cs="Arial"/>
        </w:rPr>
      </w:pPr>
      <w:r w:rsidRPr="00094BE1">
        <w:rPr>
          <w:rFonts w:ascii="Arial" w:hAnsi="Arial" w:cs="Arial"/>
        </w:rPr>
        <w:t xml:space="preserve">La evaluación se efectuará en por lo menos tres (3) momentos durante el semestre de práctica, bajo la dirección del </w:t>
      </w:r>
      <w:r w:rsidR="00643CBD" w:rsidRPr="00094BE1">
        <w:rPr>
          <w:rFonts w:ascii="Arial" w:hAnsi="Arial" w:cs="Arial"/>
        </w:rPr>
        <w:t>monitor</w:t>
      </w:r>
      <w:r w:rsidRPr="00094BE1">
        <w:rPr>
          <w:rFonts w:ascii="Arial" w:hAnsi="Arial" w:cs="Arial"/>
        </w:rPr>
        <w:t xml:space="preserve"> de práctica. Contará con un producto entregable por parte del </w:t>
      </w:r>
      <w:r w:rsidR="00643CBD" w:rsidRPr="00094BE1">
        <w:rPr>
          <w:rFonts w:ascii="Arial" w:hAnsi="Arial" w:cs="Arial"/>
        </w:rPr>
        <w:t>estudiante</w:t>
      </w:r>
      <w:r w:rsidRPr="00094BE1">
        <w:rPr>
          <w:rFonts w:ascii="Arial" w:hAnsi="Arial" w:cs="Arial"/>
        </w:rPr>
        <w:t xml:space="preserve">, el cual será definido en conjunto entre </w:t>
      </w:r>
      <w:r w:rsidR="00643CBD" w:rsidRPr="00094BE1">
        <w:rPr>
          <w:rFonts w:ascii="Arial" w:hAnsi="Arial" w:cs="Arial"/>
        </w:rPr>
        <w:t>monitor</w:t>
      </w:r>
      <w:r w:rsidR="00435242" w:rsidRPr="00094BE1">
        <w:rPr>
          <w:rFonts w:ascii="Arial" w:hAnsi="Arial" w:cs="Arial"/>
        </w:rPr>
        <w:t xml:space="preserve"> y tutor</w:t>
      </w:r>
      <w:r w:rsidRPr="00094BE1">
        <w:rPr>
          <w:rFonts w:ascii="Arial" w:hAnsi="Arial" w:cs="Arial"/>
        </w:rPr>
        <w:t xml:space="preserve"> y describirá los criterios a evaluar para este entregable con apoyo de una rúbrica.</w:t>
      </w:r>
    </w:p>
    <w:p w14:paraId="0F60027D" w14:textId="77777777" w:rsidR="00435242" w:rsidRPr="00094BE1" w:rsidRDefault="00435242" w:rsidP="00F74717">
      <w:pPr>
        <w:rPr>
          <w:rFonts w:ascii="Arial" w:hAnsi="Arial" w:cs="Arial"/>
        </w:rPr>
      </w:pPr>
    </w:p>
    <w:p w14:paraId="51FE9839" w14:textId="5C691FA3" w:rsidR="00F92A21" w:rsidRPr="00094BE1" w:rsidRDefault="00F92A21" w:rsidP="00047AAE">
      <w:pPr>
        <w:pStyle w:val="Ttulo2"/>
        <w:numPr>
          <w:ilvl w:val="0"/>
          <w:numId w:val="13"/>
        </w:numPr>
        <w:rPr>
          <w:rFonts w:ascii="Arial" w:hAnsi="Arial" w:cs="Arial"/>
        </w:rPr>
      </w:pPr>
      <w:bookmarkStart w:id="72" w:name="_Toc491782269"/>
      <w:bookmarkStart w:id="73" w:name="_Toc66287960"/>
      <w:r w:rsidRPr="00094BE1">
        <w:rPr>
          <w:rFonts w:ascii="Arial" w:hAnsi="Arial" w:cs="Arial"/>
        </w:rPr>
        <w:lastRenderedPageBreak/>
        <w:t>Disposiciones Académicas</w:t>
      </w:r>
      <w:bookmarkEnd w:id="72"/>
      <w:bookmarkEnd w:id="73"/>
      <w:r w:rsidRPr="00094BE1">
        <w:rPr>
          <w:rFonts w:ascii="Arial" w:hAnsi="Arial" w:cs="Arial"/>
        </w:rPr>
        <w:t xml:space="preserve"> </w:t>
      </w:r>
    </w:p>
    <w:p w14:paraId="2F229C66" w14:textId="77777777" w:rsidR="00F92A21" w:rsidRPr="00094BE1" w:rsidRDefault="00F92A21" w:rsidP="00F92A21">
      <w:pPr>
        <w:rPr>
          <w:rFonts w:ascii="Arial" w:hAnsi="Arial" w:cs="Arial"/>
          <w:b/>
          <w:i/>
        </w:rPr>
      </w:pPr>
      <w:r w:rsidRPr="00094BE1">
        <w:rPr>
          <w:rFonts w:ascii="Arial" w:hAnsi="Arial" w:cs="Arial"/>
        </w:rPr>
        <w:t>Cada unidad académica contará, como mínimo, con las siguientes disposiciones académicas para el adecuado desarrollo de las prácticas universitarias:</w:t>
      </w:r>
    </w:p>
    <w:p w14:paraId="3B047E5E" w14:textId="77777777" w:rsidR="00E26D11" w:rsidRPr="00094BE1" w:rsidRDefault="00F92A21" w:rsidP="00E26D11">
      <w:pPr>
        <w:pStyle w:val="Subttulo"/>
        <w:rPr>
          <w:rFonts w:ascii="Arial" w:hAnsi="Arial" w:cs="Arial"/>
          <w:b/>
          <w:bCs/>
        </w:rPr>
      </w:pPr>
      <w:bookmarkStart w:id="74" w:name="_Toc66287961"/>
      <w:r w:rsidRPr="00094BE1">
        <w:rPr>
          <w:rFonts w:ascii="Arial" w:hAnsi="Arial" w:cs="Arial"/>
          <w:b/>
          <w:bCs/>
        </w:rPr>
        <w:t>Requisitos</w:t>
      </w:r>
      <w:bookmarkEnd w:id="74"/>
    </w:p>
    <w:p w14:paraId="5DD6B8CA" w14:textId="0DE6248B" w:rsidR="00F92A21" w:rsidRPr="00094BE1" w:rsidRDefault="00E26D11" w:rsidP="00F92A21">
      <w:pPr>
        <w:rPr>
          <w:rFonts w:ascii="Arial" w:hAnsi="Arial" w:cs="Arial"/>
          <w:b/>
          <w:i/>
        </w:rPr>
      </w:pPr>
      <w:r w:rsidRPr="00094BE1">
        <w:rPr>
          <w:rFonts w:ascii="Arial" w:hAnsi="Arial" w:cs="Arial"/>
        </w:rPr>
        <w:t>L</w:t>
      </w:r>
      <w:r w:rsidR="00F92A21" w:rsidRPr="00094BE1">
        <w:rPr>
          <w:rFonts w:ascii="Arial" w:hAnsi="Arial" w:cs="Arial"/>
        </w:rPr>
        <w:t>os estudiantes deberán cumplir con unos prerrequisitos académicos y administrativos establecidos para el desarrollo de la práctica universitaria</w:t>
      </w:r>
      <w:r w:rsidR="00E77258" w:rsidRPr="00094BE1">
        <w:rPr>
          <w:rFonts w:ascii="Arial" w:hAnsi="Arial" w:cs="Arial"/>
        </w:rPr>
        <w:t xml:space="preserve"> por programa</w:t>
      </w:r>
      <w:r w:rsidR="00F92A21" w:rsidRPr="00094BE1">
        <w:rPr>
          <w:rFonts w:ascii="Arial" w:hAnsi="Arial" w:cs="Arial"/>
        </w:rPr>
        <w:t xml:space="preserve">. </w:t>
      </w:r>
      <w:r w:rsidR="00E77258" w:rsidRPr="00094BE1">
        <w:rPr>
          <w:rFonts w:ascii="Arial" w:hAnsi="Arial" w:cs="Arial"/>
        </w:rPr>
        <w:t xml:space="preserve">Estos lineamientos deberán </w:t>
      </w:r>
      <w:r w:rsidR="00F92A21" w:rsidRPr="00094BE1">
        <w:rPr>
          <w:rFonts w:ascii="Arial" w:hAnsi="Arial" w:cs="Arial"/>
        </w:rPr>
        <w:t>dispone</w:t>
      </w:r>
      <w:r w:rsidR="00E77258" w:rsidRPr="00094BE1">
        <w:rPr>
          <w:rFonts w:ascii="Arial" w:hAnsi="Arial" w:cs="Arial"/>
        </w:rPr>
        <w:t>r</w:t>
      </w:r>
      <w:r w:rsidR="00F92A21" w:rsidRPr="00094BE1">
        <w:rPr>
          <w:rFonts w:ascii="Arial" w:hAnsi="Arial" w:cs="Arial"/>
        </w:rPr>
        <w:t xml:space="preserve"> como mínimo los siguientes:</w:t>
      </w:r>
    </w:p>
    <w:p w14:paraId="117BFF04" w14:textId="77777777" w:rsidR="00F92A21" w:rsidRPr="00094BE1" w:rsidRDefault="00F92A21" w:rsidP="00047AAE">
      <w:pPr>
        <w:pStyle w:val="Prrafodelista"/>
        <w:numPr>
          <w:ilvl w:val="0"/>
          <w:numId w:val="12"/>
        </w:numPr>
        <w:rPr>
          <w:rFonts w:ascii="Arial" w:hAnsi="Arial" w:cs="Arial"/>
          <w:i/>
        </w:rPr>
      </w:pPr>
      <w:r w:rsidRPr="00094BE1">
        <w:rPr>
          <w:rFonts w:ascii="Arial" w:hAnsi="Arial" w:cs="Arial"/>
        </w:rPr>
        <w:t>Estar matriculado como estudiante de pregrado en el semestre de práctica.</w:t>
      </w:r>
    </w:p>
    <w:p w14:paraId="5CF309ED" w14:textId="77777777" w:rsidR="00F92A21" w:rsidRPr="00094BE1" w:rsidRDefault="00F92A21" w:rsidP="00047AAE">
      <w:pPr>
        <w:pStyle w:val="Prrafodelista"/>
        <w:numPr>
          <w:ilvl w:val="0"/>
          <w:numId w:val="12"/>
        </w:numPr>
        <w:rPr>
          <w:rFonts w:ascii="Arial" w:hAnsi="Arial" w:cs="Arial"/>
          <w:i/>
        </w:rPr>
      </w:pPr>
      <w:r w:rsidRPr="00094BE1">
        <w:rPr>
          <w:rFonts w:ascii="Arial" w:hAnsi="Arial" w:cs="Arial"/>
        </w:rPr>
        <w:t>Cumplir los prerrequisitos académicos previstos por cada unidad académica.</w:t>
      </w:r>
    </w:p>
    <w:p w14:paraId="72D0C241" w14:textId="77777777" w:rsidR="00F92A21" w:rsidRPr="00094BE1" w:rsidRDefault="00F92A21" w:rsidP="00047AAE">
      <w:pPr>
        <w:pStyle w:val="Prrafodelista"/>
        <w:numPr>
          <w:ilvl w:val="0"/>
          <w:numId w:val="12"/>
        </w:numPr>
        <w:rPr>
          <w:rFonts w:ascii="Arial" w:hAnsi="Arial" w:cs="Arial"/>
          <w:i/>
        </w:rPr>
      </w:pPr>
      <w:r w:rsidRPr="00094BE1">
        <w:rPr>
          <w:rFonts w:ascii="Arial" w:hAnsi="Arial" w:cs="Arial"/>
        </w:rPr>
        <w:t>Contar con el requisito de segundo idioma de acuerdo con la política de idiomas definida por la Universidad.</w:t>
      </w:r>
    </w:p>
    <w:p w14:paraId="53F8919C" w14:textId="77777777" w:rsidR="00F92A21" w:rsidRPr="00094BE1" w:rsidRDefault="00F92A21" w:rsidP="00F92A21">
      <w:pPr>
        <w:pStyle w:val="Ttulo2"/>
        <w:rPr>
          <w:rFonts w:ascii="Arial" w:hAnsi="Arial" w:cs="Arial"/>
        </w:rPr>
      </w:pPr>
      <w:bookmarkStart w:id="75" w:name="_Toc491782270"/>
      <w:bookmarkStart w:id="76" w:name="_Toc66287962"/>
      <w:r w:rsidRPr="00094BE1">
        <w:rPr>
          <w:rFonts w:ascii="Arial" w:hAnsi="Arial" w:cs="Arial"/>
        </w:rPr>
        <w:t>Créditos académicos</w:t>
      </w:r>
      <w:bookmarkEnd w:id="75"/>
      <w:bookmarkEnd w:id="76"/>
    </w:p>
    <w:p w14:paraId="01F6DF0C" w14:textId="77777777" w:rsidR="00F92A21" w:rsidRPr="00094BE1" w:rsidRDefault="00F92A21" w:rsidP="00F92A21">
      <w:pPr>
        <w:rPr>
          <w:rFonts w:ascii="Arial" w:hAnsi="Arial" w:cs="Arial"/>
          <w:i/>
        </w:rPr>
      </w:pPr>
      <w:r w:rsidRPr="00094BE1">
        <w:rPr>
          <w:rFonts w:ascii="Arial" w:hAnsi="Arial" w:cs="Arial"/>
        </w:rPr>
        <w:t xml:space="preserve">Todos los tipos de práctica universitaria cuentan con asignación de créditos académicos, por lo cual el semestre de práctica es considerado un semestre académico regular. El estudiante en práctica universitaria conserva su condición de estudiante regular y le rige toda la normatividad que establece el Reglamento Académico de Pregrado. </w:t>
      </w:r>
    </w:p>
    <w:p w14:paraId="76D78CDF" w14:textId="77777777" w:rsidR="00F92A21" w:rsidRPr="00094BE1" w:rsidRDefault="00F92A21" w:rsidP="00F92A21">
      <w:pPr>
        <w:pStyle w:val="Ttulo2"/>
        <w:rPr>
          <w:rFonts w:ascii="Arial" w:hAnsi="Arial" w:cs="Arial"/>
        </w:rPr>
      </w:pPr>
      <w:bookmarkStart w:id="77" w:name="_Toc491782271"/>
      <w:bookmarkStart w:id="78" w:name="_Toc66287963"/>
      <w:r w:rsidRPr="00094BE1">
        <w:rPr>
          <w:rFonts w:ascii="Arial" w:hAnsi="Arial" w:cs="Arial"/>
        </w:rPr>
        <w:t>Pagos de derechos de matrícula</w:t>
      </w:r>
      <w:bookmarkEnd w:id="77"/>
      <w:bookmarkEnd w:id="78"/>
    </w:p>
    <w:p w14:paraId="46444C16" w14:textId="77CD8C09" w:rsidR="00F92A21" w:rsidRPr="00094BE1" w:rsidRDefault="00F92A21" w:rsidP="00F92A21">
      <w:pPr>
        <w:rPr>
          <w:rFonts w:ascii="Arial" w:hAnsi="Arial" w:cs="Arial"/>
        </w:rPr>
      </w:pPr>
      <w:r w:rsidRPr="00094BE1">
        <w:rPr>
          <w:rFonts w:ascii="Arial" w:hAnsi="Arial" w:cs="Arial"/>
        </w:rPr>
        <w:t xml:space="preserve">Al ser la práctica universitaria una actividad con asignación de créditos </w:t>
      </w:r>
      <w:r w:rsidR="001C0DCF" w:rsidRPr="00094BE1">
        <w:rPr>
          <w:rFonts w:ascii="Arial" w:hAnsi="Arial" w:cs="Arial"/>
        </w:rPr>
        <w:t>académicos</w:t>
      </w:r>
      <w:r w:rsidRPr="00094BE1">
        <w:rPr>
          <w:rFonts w:ascii="Arial" w:hAnsi="Arial" w:cs="Arial"/>
        </w:rPr>
        <w:t xml:space="preserve"> cumple con lo dispuesto por el Reglamento Académicos de Pregrado, en su Artículo </w:t>
      </w:r>
      <w:proofErr w:type="spellStart"/>
      <w:r w:rsidRPr="00094BE1">
        <w:rPr>
          <w:rFonts w:ascii="Arial" w:hAnsi="Arial" w:cs="Arial"/>
        </w:rPr>
        <w:t>n.°</w:t>
      </w:r>
      <w:proofErr w:type="spellEnd"/>
      <w:r w:rsidRPr="00094BE1">
        <w:rPr>
          <w:rFonts w:ascii="Arial" w:hAnsi="Arial" w:cs="Arial"/>
        </w:rPr>
        <w:t xml:space="preserve"> 30, al referir que todo estudiante que se encuentre en situación regular y registre el número de créditos previsto por el programa deberá cancelar el valor fijado por la Universidad.</w:t>
      </w:r>
    </w:p>
    <w:p w14:paraId="56925B2D" w14:textId="77777777" w:rsidR="00F92A21" w:rsidRPr="00094BE1" w:rsidRDefault="00F92A21" w:rsidP="00F92A21">
      <w:pPr>
        <w:pStyle w:val="Ttulo2"/>
        <w:rPr>
          <w:rFonts w:ascii="Arial" w:hAnsi="Arial" w:cs="Arial"/>
        </w:rPr>
      </w:pPr>
      <w:bookmarkStart w:id="79" w:name="_Toc491782273"/>
      <w:bookmarkStart w:id="80" w:name="_Toc66287964"/>
      <w:r w:rsidRPr="00094BE1">
        <w:rPr>
          <w:rFonts w:ascii="Arial" w:hAnsi="Arial" w:cs="Arial"/>
        </w:rPr>
        <w:t>Prácticas Integradoras</w:t>
      </w:r>
      <w:bookmarkEnd w:id="79"/>
      <w:bookmarkEnd w:id="80"/>
      <w:r w:rsidRPr="00094BE1">
        <w:rPr>
          <w:rFonts w:ascii="Arial" w:hAnsi="Arial" w:cs="Arial"/>
        </w:rPr>
        <w:t xml:space="preserve"> </w:t>
      </w:r>
    </w:p>
    <w:p w14:paraId="47C0C109" w14:textId="77777777" w:rsidR="00F92A21" w:rsidRPr="00094BE1" w:rsidRDefault="00F92A21" w:rsidP="00F92A21">
      <w:pPr>
        <w:rPr>
          <w:rFonts w:ascii="Arial" w:hAnsi="Arial" w:cs="Arial"/>
          <w:i/>
        </w:rPr>
      </w:pPr>
      <w:r w:rsidRPr="00094BE1">
        <w:rPr>
          <w:rFonts w:ascii="Arial" w:hAnsi="Arial" w:cs="Arial"/>
        </w:rPr>
        <w:t>Para los estudiantes que estén adelantando doble programa, y en coherencia con lo contemplado en las políticas vigentes, las Jefaturas de Práctica de cada uno de los programas en que se encuentra inscrito el estudiante, tendrán que analizar de manera conjunta los posibles escenarios de práctica que le permitan al aprendiz el desarrollo de las competencias propias de cada programa en un solo momento. Una vez que se determine un escenario viable, el estudiante tendrá la posibilidad de aceptar o no la sugerencia que se le brinda para realizar una única práctica profesional, la cual le sea reconocida en los dos programas.</w:t>
      </w:r>
    </w:p>
    <w:p w14:paraId="48BA617E" w14:textId="77777777" w:rsidR="00F92A21" w:rsidRPr="00094BE1" w:rsidRDefault="00F92A21" w:rsidP="00F92A21">
      <w:pPr>
        <w:pStyle w:val="Ttulo2"/>
        <w:rPr>
          <w:rFonts w:ascii="Arial" w:hAnsi="Arial" w:cs="Arial"/>
        </w:rPr>
      </w:pPr>
      <w:bookmarkStart w:id="81" w:name="_Toc491782274"/>
      <w:bookmarkStart w:id="82" w:name="_Toc66287965"/>
      <w:r w:rsidRPr="00094BE1">
        <w:rPr>
          <w:rFonts w:ascii="Arial" w:hAnsi="Arial" w:cs="Arial"/>
        </w:rPr>
        <w:lastRenderedPageBreak/>
        <w:t>Reglamentación</w:t>
      </w:r>
      <w:bookmarkEnd w:id="81"/>
      <w:bookmarkEnd w:id="82"/>
    </w:p>
    <w:p w14:paraId="313AF5D7" w14:textId="77777777" w:rsidR="00F92A21" w:rsidRPr="00094BE1" w:rsidRDefault="00F92A21" w:rsidP="00F92A21">
      <w:pPr>
        <w:rPr>
          <w:rFonts w:ascii="Arial" w:hAnsi="Arial" w:cs="Arial"/>
        </w:rPr>
      </w:pPr>
      <w:r w:rsidRPr="00094BE1">
        <w:rPr>
          <w:rFonts w:ascii="Arial" w:hAnsi="Arial" w:cs="Arial"/>
        </w:rPr>
        <w:t xml:space="preserve">Al ser la </w:t>
      </w:r>
      <w:r w:rsidRPr="00094BE1">
        <w:rPr>
          <w:rFonts w:ascii="Arial" w:hAnsi="Arial" w:cs="Arial"/>
          <w:i/>
        </w:rPr>
        <w:t>práctica universitaria</w:t>
      </w:r>
      <w:r w:rsidRPr="00094BE1">
        <w:rPr>
          <w:rFonts w:ascii="Arial" w:hAnsi="Arial" w:cs="Arial"/>
        </w:rPr>
        <w:t xml:space="preserve"> una actividad incluida en la malla curricular de cada programa y que cuenta con asignación de créditos académicos, se encuentra debidamente regulada por el Reglamento académico de la Universidad de la Sabana, así como por la normatividad que cada unidad académica implemente y la reglamentación interna del sitio de práctica.  </w:t>
      </w:r>
    </w:p>
    <w:p w14:paraId="3DF6157E" w14:textId="4589ADD4" w:rsidR="00F92A21" w:rsidRPr="00094BE1" w:rsidRDefault="00F92A21" w:rsidP="00F92A21">
      <w:pPr>
        <w:rPr>
          <w:rFonts w:ascii="Arial" w:hAnsi="Arial" w:cs="Arial"/>
        </w:rPr>
      </w:pPr>
      <w:r w:rsidRPr="00094BE1">
        <w:rPr>
          <w:rFonts w:ascii="Arial" w:hAnsi="Arial" w:cs="Arial"/>
        </w:rPr>
        <w:t>Cada unidad académica podrá contar en su interior con un reglamento sobre las particularidades de las prácticas universitarias dentro del marco y las disposiciones generales descritas en estos lineamientos.</w:t>
      </w:r>
    </w:p>
    <w:p w14:paraId="4DDE893D" w14:textId="6D43C039" w:rsidR="00A242A9" w:rsidRPr="00094BE1" w:rsidRDefault="00A242A9" w:rsidP="00F92A21">
      <w:pPr>
        <w:rPr>
          <w:rFonts w:ascii="Arial" w:hAnsi="Arial" w:cs="Arial"/>
        </w:rPr>
      </w:pPr>
    </w:p>
    <w:p w14:paraId="7122CAEF" w14:textId="77777777" w:rsidR="00A242A9" w:rsidRPr="00094BE1" w:rsidRDefault="00A242A9" w:rsidP="00A242A9">
      <w:pPr>
        <w:pStyle w:val="Ttulo2"/>
        <w:rPr>
          <w:rFonts w:ascii="Arial" w:eastAsia="Calibri" w:hAnsi="Arial" w:cs="Arial"/>
          <w:szCs w:val="24"/>
          <w:lang w:val="es-ES_tradnl" w:eastAsia="en-US"/>
        </w:rPr>
      </w:pPr>
      <w:bookmarkStart w:id="83" w:name="_Toc66287966"/>
      <w:r w:rsidRPr="00094BE1">
        <w:rPr>
          <w:rFonts w:ascii="Arial" w:eastAsia="Calibri" w:hAnsi="Arial" w:cs="Arial"/>
          <w:szCs w:val="24"/>
          <w:lang w:val="es-ES_tradnl" w:eastAsia="en-US"/>
        </w:rPr>
        <w:t>Acompañamiento:</w:t>
      </w:r>
      <w:bookmarkEnd w:id="83"/>
    </w:p>
    <w:p w14:paraId="5ED020AB" w14:textId="54D45A15" w:rsidR="00A242A9" w:rsidRPr="00094BE1" w:rsidRDefault="00A242A9" w:rsidP="00A242A9">
      <w:pPr>
        <w:rPr>
          <w:rFonts w:ascii="Arial" w:eastAsia="Calibri" w:hAnsi="Arial" w:cs="Arial"/>
          <w:i/>
          <w:lang w:val="es-ES_tradnl" w:eastAsia="en-US"/>
        </w:rPr>
      </w:pPr>
      <w:r w:rsidRPr="00094BE1">
        <w:rPr>
          <w:rFonts w:ascii="Arial" w:eastAsia="Calibri" w:hAnsi="Arial" w:cs="Arial"/>
          <w:lang w:val="es-ES_tradnl" w:eastAsia="en-US"/>
        </w:rPr>
        <w:t xml:space="preserve"> </w:t>
      </w:r>
      <w:r w:rsidR="001C0DCF" w:rsidRPr="00094BE1">
        <w:rPr>
          <w:rFonts w:ascii="Arial" w:eastAsia="Calibri" w:hAnsi="Arial" w:cs="Arial"/>
          <w:lang w:val="es-ES_tradnl" w:eastAsia="en-US"/>
        </w:rPr>
        <w:t>L</w:t>
      </w:r>
      <w:r w:rsidRPr="00094BE1">
        <w:rPr>
          <w:rFonts w:ascii="Arial" w:eastAsia="Calibri" w:hAnsi="Arial" w:cs="Arial"/>
          <w:lang w:val="es-ES_tradnl" w:eastAsia="en-US"/>
        </w:rPr>
        <w:t xml:space="preserve">a jefatura de prácticas de cada unidad académica deberá diseñar una estrategia de acompañamiento personalizado, para lo cual el estudiante deberá tener un monitor de práctica que desarrolle el programa de acompañamiento de forma presencial y/o virtual. El monitor deberá contar con las mismas competencias profesionales y personales descritas en estos lineamientos para el acompañamiento académico. </w:t>
      </w:r>
    </w:p>
    <w:p w14:paraId="7182250C" w14:textId="06208076" w:rsidR="00A242A9" w:rsidRPr="00094BE1" w:rsidRDefault="00A242A9" w:rsidP="00A242A9">
      <w:pPr>
        <w:rPr>
          <w:rFonts w:ascii="Arial" w:eastAsia="Calibri" w:hAnsi="Arial" w:cs="Arial"/>
          <w:i/>
          <w:lang w:val="es-ES_tradnl" w:eastAsia="en-US"/>
        </w:rPr>
      </w:pPr>
      <w:r w:rsidRPr="00094BE1">
        <w:rPr>
          <w:rFonts w:ascii="Arial" w:eastAsia="Calibri" w:hAnsi="Arial" w:cs="Arial"/>
          <w:lang w:val="es-ES_tradnl" w:eastAsia="en-US"/>
        </w:rPr>
        <w:t xml:space="preserve">Para el caso de las prácticas internacionales el monitor de práctica tendrá a su vez la responsabilidad de ser la representación institucional en el sitio de práctica y deberá atender todas las situaciones imprevistas que surjan del proceso. En el caso de las prácticas a nivel nacional estas responsabilidades serán asumidas por el </w:t>
      </w:r>
      <w:proofErr w:type="gramStart"/>
      <w:r w:rsidRPr="00094BE1">
        <w:rPr>
          <w:rFonts w:ascii="Arial" w:eastAsia="Calibri" w:hAnsi="Arial" w:cs="Arial"/>
          <w:lang w:val="es-ES_tradnl" w:eastAsia="en-US"/>
        </w:rPr>
        <w:t>Jefe</w:t>
      </w:r>
      <w:proofErr w:type="gramEnd"/>
      <w:r w:rsidRPr="00094BE1">
        <w:rPr>
          <w:rFonts w:ascii="Arial" w:eastAsia="Calibri" w:hAnsi="Arial" w:cs="Arial"/>
          <w:lang w:val="es-ES_tradnl" w:eastAsia="en-US"/>
        </w:rPr>
        <w:t xml:space="preserve"> de práctica.</w:t>
      </w:r>
    </w:p>
    <w:p w14:paraId="066591B5" w14:textId="77777777" w:rsidR="00A242A9" w:rsidRPr="00094BE1" w:rsidRDefault="00A242A9" w:rsidP="00A242A9">
      <w:pPr>
        <w:pStyle w:val="Ttulo1"/>
        <w:rPr>
          <w:rFonts w:ascii="Arial" w:hAnsi="Arial" w:cs="Arial"/>
        </w:rPr>
      </w:pPr>
      <w:bookmarkStart w:id="84" w:name="_Toc491782278"/>
      <w:bookmarkStart w:id="85" w:name="_Toc66287967"/>
      <w:r w:rsidRPr="00094BE1">
        <w:rPr>
          <w:rFonts w:ascii="Arial" w:hAnsi="Arial" w:cs="Arial"/>
        </w:rPr>
        <w:t>Derechos y deberes</w:t>
      </w:r>
      <w:bookmarkEnd w:id="84"/>
      <w:bookmarkEnd w:id="85"/>
    </w:p>
    <w:p w14:paraId="019383C2" w14:textId="77777777" w:rsidR="00A242A9" w:rsidRPr="00094BE1" w:rsidRDefault="00A242A9" w:rsidP="00A242A9">
      <w:pPr>
        <w:pStyle w:val="Ttulo2"/>
        <w:rPr>
          <w:rFonts w:ascii="Arial" w:hAnsi="Arial" w:cs="Arial"/>
          <w:szCs w:val="24"/>
        </w:rPr>
      </w:pPr>
      <w:bookmarkStart w:id="86" w:name="_Toc491782279"/>
      <w:bookmarkStart w:id="87" w:name="_Toc66287968"/>
      <w:r w:rsidRPr="00094BE1">
        <w:rPr>
          <w:rFonts w:ascii="Arial" w:hAnsi="Arial" w:cs="Arial"/>
          <w:szCs w:val="24"/>
        </w:rPr>
        <w:t>Derechos</w:t>
      </w:r>
      <w:bookmarkEnd w:id="86"/>
      <w:bookmarkEnd w:id="87"/>
    </w:p>
    <w:p w14:paraId="13324E87" w14:textId="77777777" w:rsidR="00A242A9" w:rsidRPr="00094BE1" w:rsidRDefault="00A242A9" w:rsidP="00047AAE">
      <w:pPr>
        <w:numPr>
          <w:ilvl w:val="0"/>
          <w:numId w:val="9"/>
        </w:numPr>
        <w:rPr>
          <w:rFonts w:ascii="Arial" w:hAnsi="Arial" w:cs="Arial"/>
        </w:rPr>
      </w:pPr>
      <w:r w:rsidRPr="00094BE1">
        <w:rPr>
          <w:rFonts w:ascii="Arial" w:hAnsi="Arial" w:cs="Arial"/>
        </w:rPr>
        <w:t>El aprendiz tendrá los siguientes derechos:</w:t>
      </w:r>
    </w:p>
    <w:p w14:paraId="0BFB4938" w14:textId="558DCA6E" w:rsidR="00A242A9" w:rsidRPr="00094BE1" w:rsidRDefault="00A242A9" w:rsidP="00047AAE">
      <w:pPr>
        <w:numPr>
          <w:ilvl w:val="0"/>
          <w:numId w:val="9"/>
        </w:numPr>
        <w:rPr>
          <w:rFonts w:ascii="Arial" w:hAnsi="Arial" w:cs="Arial"/>
        </w:rPr>
      </w:pPr>
      <w:r w:rsidRPr="00094BE1">
        <w:rPr>
          <w:rFonts w:ascii="Arial" w:hAnsi="Arial" w:cs="Arial"/>
        </w:rPr>
        <w:t>Un trato amable y respetuoso po</w:t>
      </w:r>
      <w:r w:rsidR="001C0DCF" w:rsidRPr="00094BE1">
        <w:rPr>
          <w:rFonts w:ascii="Arial" w:hAnsi="Arial" w:cs="Arial"/>
        </w:rPr>
        <w:t>r</w:t>
      </w:r>
      <w:r w:rsidRPr="00094BE1">
        <w:rPr>
          <w:rFonts w:ascii="Arial" w:hAnsi="Arial" w:cs="Arial"/>
        </w:rPr>
        <w:t xml:space="preserve"> cada uno de los actores que participan en el desarrollo de las prácticas universitarias. </w:t>
      </w:r>
    </w:p>
    <w:p w14:paraId="4234B163" w14:textId="77777777" w:rsidR="00A242A9" w:rsidRPr="00094BE1" w:rsidRDefault="00A242A9" w:rsidP="00047AAE">
      <w:pPr>
        <w:numPr>
          <w:ilvl w:val="0"/>
          <w:numId w:val="9"/>
        </w:numPr>
        <w:rPr>
          <w:rFonts w:ascii="Arial" w:hAnsi="Arial" w:cs="Arial"/>
        </w:rPr>
      </w:pPr>
      <w:r w:rsidRPr="00094BE1">
        <w:rPr>
          <w:rFonts w:ascii="Arial" w:hAnsi="Arial" w:cs="Arial"/>
        </w:rPr>
        <w:t xml:space="preserve">Recibir asesoría sobre la elección y ubicación de su </w:t>
      </w:r>
      <w:r w:rsidRPr="00094BE1">
        <w:rPr>
          <w:rFonts w:ascii="Arial" w:hAnsi="Arial" w:cs="Arial"/>
          <w:i/>
        </w:rPr>
        <w:t>práctica universitaria</w:t>
      </w:r>
      <w:r w:rsidRPr="00094BE1">
        <w:rPr>
          <w:rFonts w:ascii="Arial" w:hAnsi="Arial" w:cs="Arial"/>
        </w:rPr>
        <w:t xml:space="preserve">. </w:t>
      </w:r>
    </w:p>
    <w:p w14:paraId="7A860275" w14:textId="77777777" w:rsidR="00A242A9" w:rsidRPr="00094BE1" w:rsidRDefault="00A242A9" w:rsidP="00047AAE">
      <w:pPr>
        <w:numPr>
          <w:ilvl w:val="0"/>
          <w:numId w:val="9"/>
        </w:numPr>
        <w:rPr>
          <w:rFonts w:ascii="Arial" w:hAnsi="Arial" w:cs="Arial"/>
        </w:rPr>
      </w:pPr>
      <w:r w:rsidRPr="00094BE1">
        <w:rPr>
          <w:rFonts w:ascii="Arial" w:hAnsi="Arial" w:cs="Arial"/>
        </w:rPr>
        <w:t xml:space="preserve">Recibir socialización sobre la rúbrica que evalúe el desempeño de la </w:t>
      </w:r>
      <w:r w:rsidRPr="00094BE1">
        <w:rPr>
          <w:rFonts w:ascii="Arial" w:hAnsi="Arial" w:cs="Arial"/>
          <w:i/>
        </w:rPr>
        <w:t>práctica universitaria</w:t>
      </w:r>
      <w:r w:rsidRPr="00094BE1">
        <w:rPr>
          <w:rFonts w:ascii="Arial" w:hAnsi="Arial" w:cs="Arial"/>
        </w:rPr>
        <w:t xml:space="preserve">. </w:t>
      </w:r>
    </w:p>
    <w:p w14:paraId="021942C9" w14:textId="77777777" w:rsidR="00A242A9" w:rsidRPr="00094BE1" w:rsidRDefault="00A242A9" w:rsidP="00047AAE">
      <w:pPr>
        <w:numPr>
          <w:ilvl w:val="0"/>
          <w:numId w:val="9"/>
        </w:numPr>
        <w:rPr>
          <w:rFonts w:ascii="Arial" w:hAnsi="Arial" w:cs="Arial"/>
        </w:rPr>
      </w:pPr>
      <w:r w:rsidRPr="00094BE1">
        <w:rPr>
          <w:rFonts w:ascii="Arial" w:hAnsi="Arial" w:cs="Arial"/>
        </w:rPr>
        <w:lastRenderedPageBreak/>
        <w:t xml:space="preserve">Recibir acompañamiento personalizado durante el desarrollo de la práctica universitaria durante el tiempo establecido en estos lineamientos. </w:t>
      </w:r>
    </w:p>
    <w:p w14:paraId="1E23CB4C" w14:textId="77777777" w:rsidR="00A242A9" w:rsidRPr="00094BE1" w:rsidRDefault="00A242A9" w:rsidP="00047AAE">
      <w:pPr>
        <w:numPr>
          <w:ilvl w:val="0"/>
          <w:numId w:val="9"/>
        </w:numPr>
        <w:rPr>
          <w:rFonts w:ascii="Arial" w:hAnsi="Arial" w:cs="Arial"/>
        </w:rPr>
      </w:pPr>
      <w:r w:rsidRPr="00094BE1">
        <w:rPr>
          <w:rFonts w:ascii="Arial" w:hAnsi="Arial" w:cs="Arial"/>
        </w:rPr>
        <w:t xml:space="preserve">Recibir realimentación sobre su desempeño y logro de objetivos, tanto de su cotutor como del tutor asignado. </w:t>
      </w:r>
    </w:p>
    <w:p w14:paraId="5E3AF7E1" w14:textId="77777777" w:rsidR="00A242A9" w:rsidRPr="00094BE1" w:rsidRDefault="00A242A9" w:rsidP="00047AAE">
      <w:pPr>
        <w:numPr>
          <w:ilvl w:val="0"/>
          <w:numId w:val="9"/>
        </w:numPr>
        <w:rPr>
          <w:rFonts w:ascii="Arial" w:hAnsi="Arial" w:cs="Arial"/>
        </w:rPr>
      </w:pPr>
      <w:r w:rsidRPr="00094BE1">
        <w:rPr>
          <w:rFonts w:ascii="Arial" w:hAnsi="Arial" w:cs="Arial"/>
        </w:rPr>
        <w:t xml:space="preserve">Recibir información sobre el programa de capacitación que refuercen su desempeño profesional y logro de objetivos en su sitio de práctica. </w:t>
      </w:r>
    </w:p>
    <w:p w14:paraId="17445858" w14:textId="77777777" w:rsidR="00A242A9" w:rsidRPr="00094BE1" w:rsidRDefault="00A242A9" w:rsidP="00A242A9">
      <w:pPr>
        <w:pStyle w:val="Ttulo2"/>
        <w:rPr>
          <w:rFonts w:ascii="Arial" w:hAnsi="Arial" w:cs="Arial"/>
        </w:rPr>
      </w:pPr>
      <w:bookmarkStart w:id="88" w:name="_Toc491782280"/>
      <w:bookmarkStart w:id="89" w:name="_Toc66287969"/>
      <w:r w:rsidRPr="00094BE1">
        <w:rPr>
          <w:rFonts w:ascii="Arial" w:hAnsi="Arial" w:cs="Arial"/>
        </w:rPr>
        <w:t>Deberes</w:t>
      </w:r>
      <w:bookmarkEnd w:id="88"/>
      <w:bookmarkEnd w:id="89"/>
    </w:p>
    <w:p w14:paraId="33FDE722" w14:textId="77777777" w:rsidR="00A242A9" w:rsidRPr="00094BE1" w:rsidRDefault="00A242A9" w:rsidP="00047AAE">
      <w:pPr>
        <w:numPr>
          <w:ilvl w:val="0"/>
          <w:numId w:val="10"/>
        </w:numPr>
        <w:rPr>
          <w:rFonts w:ascii="Arial" w:hAnsi="Arial" w:cs="Arial"/>
        </w:rPr>
      </w:pPr>
      <w:r w:rsidRPr="00094BE1">
        <w:rPr>
          <w:rFonts w:ascii="Arial" w:hAnsi="Arial" w:cs="Arial"/>
        </w:rPr>
        <w:t>El aprendiz deberá cumplir los siguientes deberes:</w:t>
      </w:r>
    </w:p>
    <w:p w14:paraId="2E98E1EA" w14:textId="77777777" w:rsidR="00A242A9" w:rsidRPr="00094BE1" w:rsidRDefault="00A242A9" w:rsidP="00047AAE">
      <w:pPr>
        <w:numPr>
          <w:ilvl w:val="0"/>
          <w:numId w:val="10"/>
        </w:numPr>
        <w:rPr>
          <w:rFonts w:ascii="Arial" w:hAnsi="Arial" w:cs="Arial"/>
        </w:rPr>
      </w:pPr>
      <w:r w:rsidRPr="00094BE1">
        <w:rPr>
          <w:rFonts w:ascii="Arial" w:hAnsi="Arial" w:cs="Arial"/>
        </w:rPr>
        <w:t xml:space="preserve">Participar en el proceso de selección estipulado por el sitio de práctica. </w:t>
      </w:r>
    </w:p>
    <w:p w14:paraId="3A1F8A53" w14:textId="77777777" w:rsidR="00A242A9" w:rsidRPr="00094BE1" w:rsidRDefault="00A242A9" w:rsidP="00047AAE">
      <w:pPr>
        <w:numPr>
          <w:ilvl w:val="0"/>
          <w:numId w:val="10"/>
        </w:numPr>
        <w:rPr>
          <w:rFonts w:ascii="Arial" w:hAnsi="Arial" w:cs="Arial"/>
        </w:rPr>
      </w:pPr>
      <w:r w:rsidRPr="00094BE1">
        <w:rPr>
          <w:rFonts w:ascii="Arial" w:hAnsi="Arial" w:cs="Arial"/>
        </w:rPr>
        <w:t xml:space="preserve">Asistir a las reuniones citadas por el tutor y </w:t>
      </w:r>
      <w:proofErr w:type="spellStart"/>
      <w:r w:rsidRPr="00094BE1">
        <w:rPr>
          <w:rFonts w:ascii="Arial" w:hAnsi="Arial" w:cs="Arial"/>
        </w:rPr>
        <w:t>co-tutor</w:t>
      </w:r>
      <w:proofErr w:type="spellEnd"/>
      <w:r w:rsidRPr="00094BE1">
        <w:rPr>
          <w:rFonts w:ascii="Arial" w:hAnsi="Arial" w:cs="Arial"/>
        </w:rPr>
        <w:t xml:space="preserve"> dentro del proceso de acompañamiento y evaluación de la práctica universitaria. </w:t>
      </w:r>
    </w:p>
    <w:p w14:paraId="670A7475" w14:textId="77777777" w:rsidR="00A242A9" w:rsidRPr="00094BE1" w:rsidRDefault="00A242A9" w:rsidP="00047AAE">
      <w:pPr>
        <w:numPr>
          <w:ilvl w:val="0"/>
          <w:numId w:val="10"/>
        </w:numPr>
        <w:rPr>
          <w:rFonts w:ascii="Arial" w:hAnsi="Arial" w:cs="Arial"/>
        </w:rPr>
      </w:pPr>
      <w:r w:rsidRPr="00094BE1">
        <w:rPr>
          <w:rFonts w:ascii="Arial" w:hAnsi="Arial" w:cs="Arial"/>
        </w:rPr>
        <w:t xml:space="preserve">Asistir a reuniones y todas las actividades de capacitación que cite la jefatura de prácticas de la unidad académica respectiva. </w:t>
      </w:r>
    </w:p>
    <w:p w14:paraId="17229256" w14:textId="77777777" w:rsidR="00A242A9" w:rsidRPr="00094BE1" w:rsidRDefault="00A242A9" w:rsidP="00047AAE">
      <w:pPr>
        <w:numPr>
          <w:ilvl w:val="0"/>
          <w:numId w:val="10"/>
        </w:numPr>
        <w:rPr>
          <w:rFonts w:ascii="Arial" w:hAnsi="Arial" w:cs="Arial"/>
        </w:rPr>
      </w:pPr>
      <w:r w:rsidRPr="00094BE1">
        <w:rPr>
          <w:rFonts w:ascii="Arial" w:hAnsi="Arial" w:cs="Arial"/>
        </w:rPr>
        <w:t>Cumplir con las obligaciones propias del cargo asignado durante el periodo de práctica universitaria.</w:t>
      </w:r>
    </w:p>
    <w:p w14:paraId="24549AF3" w14:textId="79635031" w:rsidR="00A242A9" w:rsidRPr="00094BE1" w:rsidRDefault="00A242A9" w:rsidP="00047AAE">
      <w:pPr>
        <w:numPr>
          <w:ilvl w:val="0"/>
          <w:numId w:val="10"/>
        </w:numPr>
        <w:rPr>
          <w:rFonts w:ascii="Arial" w:hAnsi="Arial" w:cs="Arial"/>
        </w:rPr>
      </w:pPr>
      <w:r w:rsidRPr="00094BE1">
        <w:rPr>
          <w:rFonts w:ascii="Arial" w:hAnsi="Arial" w:cs="Arial"/>
        </w:rPr>
        <w:t xml:space="preserve">Entregar los informes que el </w:t>
      </w:r>
      <w:r w:rsidR="00F85AF0" w:rsidRPr="00094BE1">
        <w:rPr>
          <w:rFonts w:ascii="Arial" w:hAnsi="Arial" w:cs="Arial"/>
        </w:rPr>
        <w:t>monitor y tutor</w:t>
      </w:r>
      <w:r w:rsidRPr="00094BE1">
        <w:rPr>
          <w:rFonts w:ascii="Arial" w:hAnsi="Arial" w:cs="Arial"/>
        </w:rPr>
        <w:t xml:space="preserve"> determinen para la evaluación de su desempeño. </w:t>
      </w:r>
    </w:p>
    <w:p w14:paraId="5CC92E79" w14:textId="25DD5AB0" w:rsidR="00A242A9" w:rsidRPr="00094BE1" w:rsidRDefault="00A242A9" w:rsidP="00047AAE">
      <w:pPr>
        <w:numPr>
          <w:ilvl w:val="0"/>
          <w:numId w:val="10"/>
        </w:numPr>
        <w:rPr>
          <w:rFonts w:ascii="Arial" w:hAnsi="Arial" w:cs="Arial"/>
        </w:rPr>
      </w:pPr>
      <w:r w:rsidRPr="00094BE1">
        <w:rPr>
          <w:rFonts w:ascii="Arial" w:hAnsi="Arial" w:cs="Arial"/>
        </w:rPr>
        <w:t xml:space="preserve">Informar al </w:t>
      </w:r>
      <w:r w:rsidR="00897496" w:rsidRPr="00094BE1">
        <w:rPr>
          <w:rFonts w:ascii="Arial" w:hAnsi="Arial" w:cs="Arial"/>
        </w:rPr>
        <w:t>monitor</w:t>
      </w:r>
      <w:r w:rsidRPr="00094BE1">
        <w:rPr>
          <w:rFonts w:ascii="Arial" w:hAnsi="Arial" w:cs="Arial"/>
        </w:rPr>
        <w:t xml:space="preserve"> y jefe de práctica sobre toda novedad, dificultad o inconveniente que presente en su sitio de práctica.</w:t>
      </w:r>
    </w:p>
    <w:p w14:paraId="2D08BBC3" w14:textId="77777777" w:rsidR="00A242A9" w:rsidRPr="00094BE1" w:rsidRDefault="00A242A9" w:rsidP="00047AAE">
      <w:pPr>
        <w:numPr>
          <w:ilvl w:val="0"/>
          <w:numId w:val="10"/>
        </w:numPr>
        <w:rPr>
          <w:rFonts w:ascii="Arial" w:hAnsi="Arial" w:cs="Arial"/>
        </w:rPr>
      </w:pPr>
      <w:r w:rsidRPr="00094BE1">
        <w:rPr>
          <w:rFonts w:ascii="Arial" w:hAnsi="Arial" w:cs="Arial"/>
        </w:rPr>
        <w:t xml:space="preserve">Todas aquellas que sean consideradas por las Unidad académica para responder a las particularidades de cada disciplina. </w:t>
      </w:r>
    </w:p>
    <w:p w14:paraId="24A35B31" w14:textId="77777777" w:rsidR="00F92A21" w:rsidRPr="00094BE1" w:rsidRDefault="00F92A21" w:rsidP="00F92A21">
      <w:pPr>
        <w:pStyle w:val="Ttulo1"/>
        <w:rPr>
          <w:rFonts w:ascii="Arial" w:hAnsi="Arial" w:cs="Arial"/>
        </w:rPr>
      </w:pPr>
      <w:bookmarkStart w:id="90" w:name="_Toc491782275"/>
      <w:bookmarkStart w:id="91" w:name="_Toc66287970"/>
      <w:r w:rsidRPr="00094BE1">
        <w:rPr>
          <w:rFonts w:ascii="Arial" w:hAnsi="Arial" w:cs="Arial"/>
        </w:rPr>
        <w:t>Aspectos disciplinarios</w:t>
      </w:r>
      <w:bookmarkEnd w:id="90"/>
      <w:bookmarkEnd w:id="91"/>
    </w:p>
    <w:p w14:paraId="29EE272A" w14:textId="69E88F26" w:rsidR="00F92A21" w:rsidRPr="00094BE1" w:rsidRDefault="00F92A21" w:rsidP="00F92A21">
      <w:pPr>
        <w:rPr>
          <w:rFonts w:ascii="Arial" w:hAnsi="Arial" w:cs="Arial"/>
        </w:rPr>
      </w:pPr>
      <w:r w:rsidRPr="00094BE1">
        <w:rPr>
          <w:rFonts w:ascii="Arial" w:hAnsi="Arial" w:cs="Arial"/>
        </w:rPr>
        <w:t xml:space="preserve">Al </w:t>
      </w:r>
      <w:r w:rsidR="00154251" w:rsidRPr="00094BE1">
        <w:rPr>
          <w:rFonts w:ascii="Arial" w:hAnsi="Arial" w:cs="Arial"/>
        </w:rPr>
        <w:t>estudiante</w:t>
      </w:r>
      <w:r w:rsidRPr="00094BE1">
        <w:rPr>
          <w:rFonts w:ascii="Arial" w:hAnsi="Arial" w:cs="Arial"/>
        </w:rPr>
        <w:t xml:space="preserve"> le podrán ser calificadas como faltas las siguientes situaciones: </w:t>
      </w:r>
    </w:p>
    <w:p w14:paraId="2075BED1" w14:textId="77777777" w:rsidR="00F92A21" w:rsidRPr="00094BE1" w:rsidRDefault="00F92A21" w:rsidP="00047AAE">
      <w:pPr>
        <w:numPr>
          <w:ilvl w:val="0"/>
          <w:numId w:val="7"/>
        </w:numPr>
        <w:rPr>
          <w:rFonts w:ascii="Arial" w:hAnsi="Arial" w:cs="Arial"/>
        </w:rPr>
      </w:pPr>
      <w:r w:rsidRPr="00094BE1">
        <w:rPr>
          <w:rFonts w:ascii="Arial" w:hAnsi="Arial" w:cs="Arial"/>
        </w:rPr>
        <w:t xml:space="preserve">Incumplimiento al reglamento interno de trabajo que rige la organización. </w:t>
      </w:r>
    </w:p>
    <w:p w14:paraId="602619DC" w14:textId="77777777" w:rsidR="00F92A21" w:rsidRPr="00094BE1" w:rsidRDefault="00F92A21" w:rsidP="00047AAE">
      <w:pPr>
        <w:numPr>
          <w:ilvl w:val="0"/>
          <w:numId w:val="7"/>
        </w:numPr>
        <w:rPr>
          <w:rFonts w:ascii="Arial" w:hAnsi="Arial" w:cs="Arial"/>
        </w:rPr>
      </w:pPr>
      <w:r w:rsidRPr="00094BE1">
        <w:rPr>
          <w:rFonts w:ascii="Arial" w:hAnsi="Arial" w:cs="Arial"/>
        </w:rPr>
        <w:t xml:space="preserve">Incumplimiento a todas las consideraciones que establece el Reglamento Académico de Pregrado frente a sanciones disciplinarias. </w:t>
      </w:r>
    </w:p>
    <w:p w14:paraId="30BB0722" w14:textId="05A33C3A" w:rsidR="00F92A21" w:rsidRPr="00094BE1" w:rsidRDefault="00F92A21" w:rsidP="00047AAE">
      <w:pPr>
        <w:numPr>
          <w:ilvl w:val="0"/>
          <w:numId w:val="7"/>
        </w:numPr>
        <w:rPr>
          <w:rFonts w:ascii="Arial" w:hAnsi="Arial" w:cs="Arial"/>
        </w:rPr>
      </w:pPr>
      <w:r w:rsidRPr="00094BE1">
        <w:rPr>
          <w:rFonts w:ascii="Arial" w:hAnsi="Arial" w:cs="Arial"/>
        </w:rPr>
        <w:t xml:space="preserve">Todo estudiante que incurra en alguna situación que amerite la aplicación de sanciones disciplinarias tendrá la posibilidad de ejercer todos los derechos y recursos que el Reglamento Académico de pregrado le brinde. </w:t>
      </w:r>
    </w:p>
    <w:p w14:paraId="624A2335" w14:textId="77777777" w:rsidR="007B1EF5" w:rsidRPr="00094BE1" w:rsidRDefault="007B1EF5" w:rsidP="007B1EF5">
      <w:pPr>
        <w:ind w:left="720"/>
        <w:rPr>
          <w:rFonts w:ascii="Arial" w:hAnsi="Arial" w:cs="Arial"/>
        </w:rPr>
      </w:pPr>
    </w:p>
    <w:p w14:paraId="0FE389E2" w14:textId="5E88ABE4" w:rsidR="007B1EF5" w:rsidRPr="00094BE1" w:rsidRDefault="007B1EF5" w:rsidP="00047AAE">
      <w:pPr>
        <w:pStyle w:val="Ttulo2"/>
        <w:numPr>
          <w:ilvl w:val="0"/>
          <w:numId w:val="13"/>
        </w:numPr>
        <w:rPr>
          <w:rFonts w:ascii="Arial" w:hAnsi="Arial" w:cs="Arial"/>
          <w:i w:val="0"/>
          <w:iCs w:val="0"/>
        </w:rPr>
      </w:pPr>
      <w:bookmarkStart w:id="92" w:name="_Toc66287971"/>
      <w:r w:rsidRPr="00094BE1">
        <w:rPr>
          <w:rFonts w:ascii="Arial" w:hAnsi="Arial" w:cs="Arial"/>
          <w:i w:val="0"/>
          <w:iCs w:val="0"/>
        </w:rPr>
        <w:t>SEMINARIO DE PRÁCTICAS</w:t>
      </w:r>
      <w:bookmarkEnd w:id="92"/>
    </w:p>
    <w:p w14:paraId="7A566843" w14:textId="77777777" w:rsidR="004A7DC4" w:rsidRDefault="004A7DC4" w:rsidP="007B1EF5">
      <w:pPr>
        <w:rPr>
          <w:ins w:id="93" w:author="Jessica Julieth Giraldo Ramirez" w:date="2021-06-22T09:25:00Z"/>
          <w:rFonts w:ascii="Arial" w:hAnsi="Arial" w:cs="Arial"/>
        </w:rPr>
      </w:pPr>
      <w:ins w:id="94" w:author="Jessica Julieth Giraldo Ramirez" w:date="2021-06-22T09:25:00Z">
        <w:r>
          <w:rPr>
            <w:rFonts w:ascii="Arial" w:hAnsi="Arial" w:cs="Arial"/>
          </w:rPr>
          <w:t xml:space="preserve">Incluir definición de Seminario. </w:t>
        </w:r>
      </w:ins>
    </w:p>
    <w:p w14:paraId="272D6D0F" w14:textId="7C7A492E" w:rsidR="007B1EF5" w:rsidRPr="00094BE1" w:rsidRDefault="00E01418" w:rsidP="007B1EF5">
      <w:pPr>
        <w:rPr>
          <w:rFonts w:ascii="Arial" w:hAnsi="Arial" w:cs="Arial"/>
        </w:rPr>
      </w:pPr>
      <w:r w:rsidRPr="00094BE1">
        <w:rPr>
          <w:rFonts w:ascii="Arial" w:hAnsi="Arial" w:cs="Arial"/>
        </w:rPr>
        <w:t>E</w:t>
      </w:r>
      <w:r w:rsidR="007B1EF5" w:rsidRPr="00094BE1">
        <w:rPr>
          <w:rFonts w:ascii="Arial" w:hAnsi="Arial" w:cs="Arial"/>
        </w:rPr>
        <w:t xml:space="preserve">n el caso de implementar el Seminario de Práctica se sugiere que sea una actividad incluida en el plan de estudios y que cuente como mínimo con una carga académica de un (1) crédito. A su vez debe ser una asignatura que cuente con un syllabus definido, donde se describan los resultados previstos de aprendizaje, el esquema didáctico y la metodología de evaluación. </w:t>
      </w:r>
    </w:p>
    <w:p w14:paraId="70F5DF3A" w14:textId="3AB6489E" w:rsidR="00F80523" w:rsidRPr="00094BE1" w:rsidRDefault="00F80523" w:rsidP="00F80523">
      <w:pPr>
        <w:rPr>
          <w:rFonts w:ascii="Arial" w:hAnsi="Arial" w:cs="Arial"/>
        </w:rPr>
      </w:pPr>
    </w:p>
    <w:p w14:paraId="7E1DF043" w14:textId="602070F1" w:rsidR="005B29F8" w:rsidRPr="00094BE1" w:rsidRDefault="005B29F8" w:rsidP="00047AAE">
      <w:pPr>
        <w:pStyle w:val="Ttulo2"/>
        <w:numPr>
          <w:ilvl w:val="0"/>
          <w:numId w:val="13"/>
        </w:numPr>
        <w:rPr>
          <w:rFonts w:ascii="Arial" w:hAnsi="Arial" w:cs="Arial"/>
          <w:i w:val="0"/>
          <w:iCs w:val="0"/>
        </w:rPr>
      </w:pPr>
      <w:bookmarkStart w:id="95" w:name="_Toc66287972"/>
      <w:r w:rsidRPr="00094BE1">
        <w:rPr>
          <w:rFonts w:ascii="Arial" w:hAnsi="Arial" w:cs="Arial"/>
          <w:i w:val="0"/>
          <w:iCs w:val="0"/>
        </w:rPr>
        <w:t>PRÁCTICAS INTERNACIONALES:</w:t>
      </w:r>
      <w:bookmarkEnd w:id="95"/>
      <w:r w:rsidRPr="00094BE1">
        <w:rPr>
          <w:rFonts w:ascii="Arial" w:hAnsi="Arial" w:cs="Arial"/>
          <w:i w:val="0"/>
          <w:iCs w:val="0"/>
        </w:rPr>
        <w:t xml:space="preserve"> </w:t>
      </w:r>
    </w:p>
    <w:p w14:paraId="39990F6F" w14:textId="77777777" w:rsidR="00D51ED0" w:rsidRPr="00094BE1" w:rsidRDefault="000100E4" w:rsidP="00377E54">
      <w:pPr>
        <w:rPr>
          <w:rFonts w:ascii="Arial" w:hAnsi="Arial" w:cs="Arial"/>
        </w:rPr>
      </w:pPr>
      <w:r w:rsidRPr="00094BE1">
        <w:rPr>
          <w:rFonts w:ascii="Arial" w:hAnsi="Arial" w:cs="Arial"/>
        </w:rPr>
        <w:t>L</w:t>
      </w:r>
      <w:r w:rsidR="00E71EA7" w:rsidRPr="00094BE1">
        <w:rPr>
          <w:rFonts w:ascii="Arial" w:hAnsi="Arial" w:cs="Arial"/>
        </w:rPr>
        <w:t>a práctica universitaria a nivel internacional puede desarrollarse en todos los programas de pregrado de la Universidad y es potestad del estudiante elegir esta opción. Para la implementación de esta modalidad se contará con el acompañamiento de la Dirección de Relaciones Internacionales.</w:t>
      </w:r>
    </w:p>
    <w:p w14:paraId="2DB19F21" w14:textId="3905CF19" w:rsidR="00D51ED0" w:rsidRPr="00094BE1" w:rsidRDefault="00D51ED0" w:rsidP="00377E54">
      <w:pPr>
        <w:rPr>
          <w:rFonts w:ascii="Arial" w:hAnsi="Arial" w:cs="Arial"/>
        </w:rPr>
      </w:pPr>
      <w:r w:rsidRPr="00094BE1">
        <w:rPr>
          <w:rFonts w:ascii="Arial" w:hAnsi="Arial" w:cs="Arial"/>
        </w:rPr>
        <w:t xml:space="preserve">Para el desarrollo de estas, se </w:t>
      </w:r>
      <w:r w:rsidR="00A663D9" w:rsidRPr="00094BE1">
        <w:rPr>
          <w:rFonts w:ascii="Arial" w:hAnsi="Arial" w:cs="Arial"/>
        </w:rPr>
        <w:t xml:space="preserve">diseñaron los procedimientos para Prácticas Internacionales, los cuales se realizaron </w:t>
      </w:r>
      <w:proofErr w:type="gramStart"/>
      <w:r w:rsidR="00A663D9" w:rsidRPr="00094BE1">
        <w:rPr>
          <w:rFonts w:ascii="Arial" w:hAnsi="Arial" w:cs="Arial"/>
        </w:rPr>
        <w:t>de acuerdo al</w:t>
      </w:r>
      <w:proofErr w:type="gramEnd"/>
      <w:r w:rsidR="00A663D9" w:rsidRPr="00094BE1">
        <w:rPr>
          <w:rFonts w:ascii="Arial" w:hAnsi="Arial" w:cs="Arial"/>
        </w:rPr>
        <w:t xml:space="preserve"> tipo de prácticas y el tipo de escenario de </w:t>
      </w:r>
      <w:r w:rsidR="004B6029" w:rsidRPr="00094BE1">
        <w:rPr>
          <w:rFonts w:ascii="Arial" w:hAnsi="Arial" w:cs="Arial"/>
        </w:rPr>
        <w:t>práctica</w:t>
      </w:r>
      <w:r w:rsidR="00423AC6" w:rsidRPr="00094BE1">
        <w:rPr>
          <w:rFonts w:ascii="Arial" w:hAnsi="Arial" w:cs="Arial"/>
        </w:rPr>
        <w:t xml:space="preserve">, donde se establecen los actores que intervienen y los roles de estos, </w:t>
      </w:r>
      <w:r w:rsidR="004B6029" w:rsidRPr="00094BE1">
        <w:rPr>
          <w:rFonts w:ascii="Arial" w:hAnsi="Arial" w:cs="Arial"/>
        </w:rPr>
        <w:t xml:space="preserve">así: </w:t>
      </w:r>
    </w:p>
    <w:p w14:paraId="38299294" w14:textId="22C894B7" w:rsidR="004B6029" w:rsidRPr="00094BE1" w:rsidRDefault="004B6029" w:rsidP="00047AAE">
      <w:pPr>
        <w:pStyle w:val="Prrafodelista"/>
        <w:numPr>
          <w:ilvl w:val="0"/>
          <w:numId w:val="16"/>
        </w:numPr>
        <w:rPr>
          <w:rFonts w:ascii="Arial" w:hAnsi="Arial" w:cs="Arial"/>
        </w:rPr>
      </w:pPr>
      <w:r w:rsidRPr="00094BE1">
        <w:rPr>
          <w:rFonts w:ascii="Arial" w:hAnsi="Arial" w:cs="Arial"/>
        </w:rPr>
        <w:t xml:space="preserve">Proceso de práctica </w:t>
      </w:r>
      <w:r w:rsidR="00675E84" w:rsidRPr="00094BE1">
        <w:rPr>
          <w:rFonts w:ascii="Arial" w:hAnsi="Arial" w:cs="Arial"/>
        </w:rPr>
        <w:t xml:space="preserve">profesional </w:t>
      </w:r>
      <w:r w:rsidRPr="00094BE1">
        <w:rPr>
          <w:rFonts w:ascii="Arial" w:hAnsi="Arial" w:cs="Arial"/>
        </w:rPr>
        <w:t xml:space="preserve">internacional </w:t>
      </w:r>
      <w:r w:rsidR="00675E84" w:rsidRPr="00094BE1">
        <w:rPr>
          <w:rFonts w:ascii="Arial" w:hAnsi="Arial" w:cs="Arial"/>
        </w:rPr>
        <w:t xml:space="preserve">a través de agencias. </w:t>
      </w:r>
    </w:p>
    <w:p w14:paraId="03FE04DB" w14:textId="0FC8F43A" w:rsidR="00675E84" w:rsidRPr="00094BE1" w:rsidRDefault="00675E84" w:rsidP="00047AAE">
      <w:pPr>
        <w:pStyle w:val="Prrafodelista"/>
        <w:numPr>
          <w:ilvl w:val="0"/>
          <w:numId w:val="16"/>
        </w:numPr>
        <w:rPr>
          <w:rFonts w:ascii="Arial" w:hAnsi="Arial" w:cs="Arial"/>
        </w:rPr>
      </w:pPr>
      <w:r w:rsidRPr="00094BE1">
        <w:rPr>
          <w:rFonts w:ascii="Arial" w:hAnsi="Arial" w:cs="Arial"/>
        </w:rPr>
        <w:t>Proceso de práctica</w:t>
      </w:r>
      <w:r w:rsidR="000F44DE" w:rsidRPr="00094BE1">
        <w:rPr>
          <w:rFonts w:ascii="Arial" w:hAnsi="Arial" w:cs="Arial"/>
        </w:rPr>
        <w:t xml:space="preserve"> internacional</w:t>
      </w:r>
      <w:r w:rsidRPr="00094BE1">
        <w:rPr>
          <w:rFonts w:ascii="Arial" w:hAnsi="Arial" w:cs="Arial"/>
        </w:rPr>
        <w:t xml:space="preserve"> investigativa </w:t>
      </w:r>
    </w:p>
    <w:p w14:paraId="2B4E14D6" w14:textId="674C846D" w:rsidR="000F44DE" w:rsidRPr="00094BE1" w:rsidRDefault="00713530" w:rsidP="00047AAE">
      <w:pPr>
        <w:pStyle w:val="Prrafodelista"/>
        <w:numPr>
          <w:ilvl w:val="0"/>
          <w:numId w:val="16"/>
        </w:numPr>
        <w:rPr>
          <w:rFonts w:ascii="Arial" w:hAnsi="Arial" w:cs="Arial"/>
        </w:rPr>
      </w:pPr>
      <w:r w:rsidRPr="00094BE1">
        <w:rPr>
          <w:rFonts w:ascii="Arial" w:hAnsi="Arial" w:cs="Arial"/>
        </w:rPr>
        <w:t>Proceso de práctica internacional con empresas y organizaciones internacionales</w:t>
      </w:r>
    </w:p>
    <w:p w14:paraId="7D813E8F" w14:textId="1BD7C72A" w:rsidR="00423AC6" w:rsidRPr="00094BE1" w:rsidRDefault="00423AC6" w:rsidP="00047AAE">
      <w:pPr>
        <w:pStyle w:val="Prrafodelista"/>
        <w:numPr>
          <w:ilvl w:val="0"/>
          <w:numId w:val="16"/>
        </w:numPr>
        <w:rPr>
          <w:rFonts w:ascii="Arial" w:hAnsi="Arial" w:cs="Arial"/>
        </w:rPr>
      </w:pPr>
      <w:r w:rsidRPr="00094BE1">
        <w:rPr>
          <w:rFonts w:ascii="Arial" w:hAnsi="Arial" w:cs="Arial"/>
        </w:rPr>
        <w:t>Proceso de prácticas internacionales para salud.</w:t>
      </w:r>
    </w:p>
    <w:p w14:paraId="0998372B" w14:textId="77777777" w:rsidR="00675E84" w:rsidRPr="00094BE1" w:rsidRDefault="00675E84" w:rsidP="00377E54">
      <w:pPr>
        <w:rPr>
          <w:rFonts w:ascii="Arial" w:hAnsi="Arial" w:cs="Arial"/>
        </w:rPr>
      </w:pPr>
    </w:p>
    <w:p w14:paraId="0C0EC783" w14:textId="49250EB2" w:rsidR="00E71EA7" w:rsidRPr="00094BE1" w:rsidRDefault="00E71EA7" w:rsidP="00377E54">
      <w:r w:rsidRPr="00094BE1">
        <w:rPr>
          <w:rFonts w:ascii="Arial" w:hAnsi="Arial" w:cs="Arial"/>
        </w:rPr>
        <w:t xml:space="preserve"> La práctica debe cumplir con todas las disposiciones descritas en estos lineamientos y asegurar el cumplimiento de las siguientes indicaciones</w:t>
      </w:r>
      <w:r w:rsidRPr="00094BE1">
        <w:t>:</w:t>
      </w:r>
    </w:p>
    <w:p w14:paraId="2E08B6FF" w14:textId="77777777" w:rsidR="00E71EA7" w:rsidRPr="00094BE1" w:rsidRDefault="00E71EA7" w:rsidP="00E71EA7">
      <w:pPr>
        <w:pStyle w:val="Ttulo2"/>
        <w:rPr>
          <w:rFonts w:ascii="Arial" w:eastAsia="Calibri" w:hAnsi="Arial" w:cs="Arial"/>
          <w:szCs w:val="24"/>
          <w:lang w:val="es-ES_tradnl" w:eastAsia="en-US"/>
        </w:rPr>
      </w:pPr>
      <w:bookmarkStart w:id="96" w:name="_Toc66287973"/>
      <w:r w:rsidRPr="00094BE1">
        <w:rPr>
          <w:rFonts w:ascii="Arial" w:eastAsia="Calibri" w:hAnsi="Arial" w:cs="Arial"/>
          <w:szCs w:val="24"/>
          <w:u w:val="single"/>
          <w:lang w:val="es-ES_tradnl" w:eastAsia="en-US"/>
        </w:rPr>
        <w:t>Requisitos al estudiante:</w:t>
      </w:r>
      <w:bookmarkEnd w:id="96"/>
      <w:r w:rsidRPr="00094BE1">
        <w:rPr>
          <w:rFonts w:ascii="Arial" w:eastAsia="Calibri" w:hAnsi="Arial" w:cs="Arial"/>
          <w:szCs w:val="24"/>
          <w:lang w:val="es-ES_tradnl" w:eastAsia="en-US"/>
        </w:rPr>
        <w:t xml:space="preserve"> </w:t>
      </w:r>
    </w:p>
    <w:p w14:paraId="1F611647" w14:textId="77777777" w:rsidR="00E71EA7" w:rsidRPr="00094BE1" w:rsidRDefault="00E71EA7" w:rsidP="00E71EA7">
      <w:pPr>
        <w:rPr>
          <w:rFonts w:ascii="Arial" w:eastAsia="Calibri" w:hAnsi="Arial" w:cs="Arial"/>
          <w:i/>
          <w:lang w:val="es-ES_tradnl" w:eastAsia="en-US"/>
        </w:rPr>
      </w:pPr>
      <w:r w:rsidRPr="00094BE1">
        <w:rPr>
          <w:rFonts w:ascii="Arial" w:eastAsia="Calibri" w:hAnsi="Arial" w:cs="Arial"/>
          <w:lang w:val="es-ES_tradnl" w:eastAsia="en-US"/>
        </w:rPr>
        <w:t>Para el correcto desarrollo de la práctica a nivel internacional el estudiante deberá cumplir con las siguientes condiciones mínimas:</w:t>
      </w:r>
    </w:p>
    <w:p w14:paraId="11605977" w14:textId="312F787B" w:rsidR="00B31290" w:rsidRPr="00094BE1" w:rsidRDefault="00B31290" w:rsidP="00047AAE">
      <w:pPr>
        <w:numPr>
          <w:ilvl w:val="0"/>
          <w:numId w:val="8"/>
        </w:numPr>
        <w:spacing w:after="0" w:line="276" w:lineRule="auto"/>
        <w:rPr>
          <w:rFonts w:ascii="Arial" w:eastAsia="Calibri" w:hAnsi="Arial" w:cs="Arial"/>
          <w:lang w:val="es-CO" w:eastAsia="en-US"/>
        </w:rPr>
      </w:pPr>
      <w:r w:rsidRPr="00094BE1">
        <w:rPr>
          <w:rFonts w:ascii="Arial" w:eastAsia="Calibri" w:hAnsi="Arial" w:cs="Arial"/>
          <w:lang w:eastAsia="en-US"/>
        </w:rPr>
        <w:t>Examen internacional de Ingles</w:t>
      </w:r>
      <w:r w:rsidR="00AB35AA" w:rsidRPr="00094BE1">
        <w:rPr>
          <w:rFonts w:ascii="Arial" w:eastAsia="Calibri" w:hAnsi="Arial" w:cs="Arial"/>
          <w:lang w:eastAsia="en-US"/>
        </w:rPr>
        <w:t xml:space="preserve"> y t</w:t>
      </w:r>
      <w:r w:rsidRPr="00094BE1">
        <w:rPr>
          <w:rFonts w:ascii="Arial" w:eastAsia="Calibri" w:hAnsi="Arial" w:cs="Arial"/>
          <w:lang w:eastAsia="en-US"/>
        </w:rPr>
        <w:t>ercera lengua (programas que aplique)</w:t>
      </w:r>
    </w:p>
    <w:p w14:paraId="3854EECA" w14:textId="77777777" w:rsidR="00B31290" w:rsidRPr="00094BE1" w:rsidRDefault="00B31290" w:rsidP="00047AAE">
      <w:pPr>
        <w:numPr>
          <w:ilvl w:val="0"/>
          <w:numId w:val="8"/>
        </w:numPr>
        <w:spacing w:after="0" w:line="276" w:lineRule="auto"/>
        <w:rPr>
          <w:rFonts w:ascii="Arial" w:eastAsia="Calibri" w:hAnsi="Arial" w:cs="Arial"/>
          <w:lang w:val="es-CO" w:eastAsia="en-US"/>
        </w:rPr>
      </w:pPr>
      <w:r w:rsidRPr="00094BE1">
        <w:rPr>
          <w:rFonts w:ascii="Arial" w:eastAsia="Calibri" w:hAnsi="Arial" w:cs="Arial"/>
          <w:lang w:eastAsia="en-US"/>
        </w:rPr>
        <w:t>No tener sanciones disciplinarias</w:t>
      </w:r>
    </w:p>
    <w:p w14:paraId="6AA059C3" w14:textId="77777777" w:rsidR="00E71EA7" w:rsidRPr="00094BE1" w:rsidRDefault="00E71EA7" w:rsidP="00047AAE">
      <w:pPr>
        <w:numPr>
          <w:ilvl w:val="0"/>
          <w:numId w:val="8"/>
        </w:numPr>
        <w:spacing w:after="0" w:line="276" w:lineRule="auto"/>
        <w:rPr>
          <w:rFonts w:ascii="Arial" w:eastAsia="Calibri" w:hAnsi="Arial" w:cs="Arial"/>
          <w:i/>
          <w:lang w:val="es-ES_tradnl" w:eastAsia="en-US"/>
        </w:rPr>
      </w:pPr>
      <w:r w:rsidRPr="00094BE1">
        <w:rPr>
          <w:rFonts w:ascii="Arial" w:eastAsia="Calibri" w:hAnsi="Arial" w:cs="Arial"/>
          <w:lang w:val="es-ES_tradnl" w:eastAsia="en-US"/>
        </w:rPr>
        <w:t>Consentimiento informado de los padres.</w:t>
      </w:r>
    </w:p>
    <w:p w14:paraId="24A081FB" w14:textId="77777777" w:rsidR="00E71EA7" w:rsidRPr="00094BE1" w:rsidRDefault="00E71EA7" w:rsidP="00047AAE">
      <w:pPr>
        <w:numPr>
          <w:ilvl w:val="0"/>
          <w:numId w:val="8"/>
        </w:numPr>
        <w:spacing w:after="0" w:line="276" w:lineRule="auto"/>
        <w:rPr>
          <w:rFonts w:ascii="Arial" w:eastAsia="Calibri" w:hAnsi="Arial" w:cs="Arial"/>
          <w:i/>
          <w:lang w:val="es-ES_tradnl" w:eastAsia="en-US"/>
        </w:rPr>
      </w:pPr>
      <w:r w:rsidRPr="00094BE1">
        <w:rPr>
          <w:rFonts w:ascii="Arial" w:eastAsia="Calibri" w:hAnsi="Arial" w:cs="Arial"/>
          <w:lang w:val="es-ES_tradnl" w:eastAsia="en-US"/>
        </w:rPr>
        <w:lastRenderedPageBreak/>
        <w:t xml:space="preserve">Visa aprobada, de acuerdo con las políticas migratorias del país de destino. No se acepta visa de turismo. </w:t>
      </w:r>
    </w:p>
    <w:p w14:paraId="3CA7427D" w14:textId="77777777" w:rsidR="00E71EA7" w:rsidRPr="00094BE1" w:rsidRDefault="00E71EA7" w:rsidP="00047AAE">
      <w:pPr>
        <w:numPr>
          <w:ilvl w:val="0"/>
          <w:numId w:val="8"/>
        </w:numPr>
        <w:spacing w:after="0" w:line="276" w:lineRule="auto"/>
        <w:rPr>
          <w:rFonts w:ascii="Arial" w:eastAsia="Calibri" w:hAnsi="Arial" w:cs="Arial"/>
          <w:i/>
          <w:lang w:val="es-ES_tradnl" w:eastAsia="en-US"/>
        </w:rPr>
      </w:pPr>
      <w:r w:rsidRPr="00094BE1">
        <w:rPr>
          <w:rFonts w:ascii="Arial" w:eastAsia="Calibri" w:hAnsi="Arial" w:cs="Arial"/>
          <w:lang w:val="es-ES_tradnl" w:eastAsia="en-US"/>
        </w:rPr>
        <w:t>Seguro internacional.</w:t>
      </w:r>
    </w:p>
    <w:p w14:paraId="7EA9627A" w14:textId="77777777" w:rsidR="000F30A6" w:rsidRPr="00094BE1" w:rsidRDefault="00E71EA7" w:rsidP="00047AAE">
      <w:pPr>
        <w:numPr>
          <w:ilvl w:val="0"/>
          <w:numId w:val="8"/>
        </w:numPr>
        <w:spacing w:after="0" w:line="276" w:lineRule="auto"/>
        <w:rPr>
          <w:rFonts w:ascii="Arial" w:eastAsia="Calibri" w:hAnsi="Arial" w:cs="Arial"/>
          <w:i/>
          <w:lang w:val="es-ES_tradnl" w:eastAsia="en-US"/>
        </w:rPr>
      </w:pPr>
      <w:r w:rsidRPr="00094BE1">
        <w:rPr>
          <w:rFonts w:ascii="Arial" w:eastAsia="Calibri" w:hAnsi="Arial" w:cs="Arial"/>
          <w:lang w:val="es-ES_tradnl" w:eastAsia="en-US"/>
        </w:rPr>
        <w:t>Chequeo médico general y odontológico.</w:t>
      </w:r>
    </w:p>
    <w:p w14:paraId="2CC60210" w14:textId="5FA76903" w:rsidR="005A1437" w:rsidRPr="00094BE1" w:rsidRDefault="000F30A6" w:rsidP="00047AAE">
      <w:pPr>
        <w:numPr>
          <w:ilvl w:val="0"/>
          <w:numId w:val="8"/>
        </w:numPr>
        <w:spacing w:after="0" w:line="276" w:lineRule="auto"/>
        <w:rPr>
          <w:rFonts w:ascii="Arial" w:eastAsia="Calibri" w:hAnsi="Arial" w:cs="Arial"/>
          <w:lang w:val="es-CO" w:eastAsia="en-US"/>
        </w:rPr>
      </w:pPr>
      <w:r w:rsidRPr="00094BE1">
        <w:rPr>
          <w:rFonts w:ascii="Arial" w:eastAsia="Calibri" w:hAnsi="Arial" w:cs="Arial"/>
          <w:iCs/>
          <w:lang w:val="es-ES_tradnl" w:eastAsia="en-US"/>
        </w:rPr>
        <w:t xml:space="preserve">Para </w:t>
      </w:r>
      <w:r w:rsidRPr="00094BE1">
        <w:rPr>
          <w:rFonts w:ascii="Arial" w:eastAsia="Calibri" w:hAnsi="Arial" w:cs="Arial"/>
          <w:lang w:eastAsia="en-US"/>
        </w:rPr>
        <w:t xml:space="preserve">PRÁCTICAS EN INVESTIGACIÓN, </w:t>
      </w:r>
      <w:r w:rsidR="00D508E9" w:rsidRPr="00094BE1">
        <w:rPr>
          <w:rFonts w:ascii="Arial" w:eastAsia="Calibri" w:hAnsi="Arial" w:cs="Arial"/>
          <w:lang w:eastAsia="en-US"/>
        </w:rPr>
        <w:t xml:space="preserve">el estudiante </w:t>
      </w:r>
      <w:r w:rsidRPr="00094BE1">
        <w:rPr>
          <w:rFonts w:ascii="Arial" w:eastAsia="Calibri" w:hAnsi="Arial" w:cs="Arial"/>
          <w:lang w:eastAsia="en-US"/>
        </w:rPr>
        <w:t>debe h</w:t>
      </w:r>
      <w:r w:rsidR="005A1437" w:rsidRPr="00094BE1">
        <w:rPr>
          <w:rFonts w:ascii="Arial" w:eastAsia="Calibri" w:hAnsi="Arial" w:cs="Arial"/>
          <w:lang w:eastAsia="en-US"/>
        </w:rPr>
        <w:t>acer parte de un grupo de investigación</w:t>
      </w:r>
    </w:p>
    <w:p w14:paraId="1FC1445B" w14:textId="77777777" w:rsidR="000F30A6" w:rsidRPr="00094BE1" w:rsidRDefault="000F30A6" w:rsidP="000F30A6">
      <w:pPr>
        <w:rPr>
          <w:rFonts w:ascii="Arial" w:eastAsia="Calibri" w:hAnsi="Arial" w:cs="Arial"/>
          <w:lang w:val="es-CO" w:eastAsia="en-US"/>
        </w:rPr>
      </w:pPr>
      <w:bookmarkStart w:id="97" w:name="_Toc491782277"/>
    </w:p>
    <w:p w14:paraId="1A0A392D" w14:textId="74AD8D53" w:rsidR="005A1437" w:rsidRPr="00094BE1" w:rsidRDefault="000F30A6" w:rsidP="000F30A6">
      <w:pPr>
        <w:rPr>
          <w:rFonts w:ascii="Arial" w:eastAsia="Calibri" w:hAnsi="Arial" w:cs="Arial"/>
          <w:lang w:val="es-CO" w:eastAsia="en-US"/>
        </w:rPr>
      </w:pPr>
      <w:r w:rsidRPr="00094BE1">
        <w:rPr>
          <w:rFonts w:ascii="Arial" w:eastAsia="Calibri" w:hAnsi="Arial" w:cs="Arial"/>
          <w:lang w:val="es-ES_tradnl" w:eastAsia="en-US"/>
        </w:rPr>
        <w:t xml:space="preserve">Respecto al </w:t>
      </w:r>
      <w:r w:rsidR="005A1437" w:rsidRPr="00094BE1">
        <w:rPr>
          <w:rFonts w:ascii="Arial" w:eastAsia="Calibri" w:hAnsi="Arial" w:cs="Arial"/>
          <w:lang w:eastAsia="en-US"/>
        </w:rPr>
        <w:t>promedio del estudiante,</w:t>
      </w:r>
      <w:r w:rsidRPr="00094BE1">
        <w:rPr>
          <w:rFonts w:ascii="Arial" w:eastAsia="Calibri" w:hAnsi="Arial" w:cs="Arial"/>
          <w:lang w:eastAsia="en-US"/>
        </w:rPr>
        <w:t xml:space="preserve"> este </w:t>
      </w:r>
      <w:r w:rsidR="005A1437" w:rsidRPr="00094BE1">
        <w:rPr>
          <w:rFonts w:ascii="Arial" w:eastAsia="Calibri" w:hAnsi="Arial" w:cs="Arial"/>
          <w:lang w:eastAsia="en-US"/>
        </w:rPr>
        <w:t>dependerá del solicitado por la organización</w:t>
      </w:r>
      <w:r w:rsidRPr="00094BE1">
        <w:rPr>
          <w:rFonts w:ascii="Arial" w:eastAsia="Calibri" w:hAnsi="Arial" w:cs="Arial"/>
          <w:lang w:eastAsia="en-US"/>
        </w:rPr>
        <w:t xml:space="preserve"> o el establecido por cada facultad</w:t>
      </w:r>
      <w:r w:rsidR="000A3044" w:rsidRPr="00094BE1">
        <w:rPr>
          <w:rFonts w:ascii="Arial" w:eastAsia="Calibri" w:hAnsi="Arial" w:cs="Arial"/>
          <w:lang w:eastAsia="en-US"/>
        </w:rPr>
        <w:t>.</w:t>
      </w:r>
    </w:p>
    <w:p w14:paraId="44474058" w14:textId="77777777" w:rsidR="00E71EA7" w:rsidRPr="00094BE1" w:rsidRDefault="00E71EA7" w:rsidP="00E71EA7">
      <w:pPr>
        <w:rPr>
          <w:rFonts w:ascii="Arial" w:hAnsi="Arial" w:cs="Arial"/>
        </w:rPr>
      </w:pPr>
      <w:r w:rsidRPr="00094BE1">
        <w:rPr>
          <w:rFonts w:ascii="Arial" w:eastAsia="Calibri" w:hAnsi="Arial" w:cs="Arial"/>
          <w:lang w:val="es-ES_tradnl" w:eastAsia="en-US"/>
        </w:rPr>
        <w:t>Cada unidad académica estará en la potestad de adicionar los requisitos que considere convenientes para la aprobación de la práctica internacional. Igualmente, es indispensable definir una ruta de trabajo con la Dirección de Relaciones Internacionales que favorezca la apertura de los escenarios de práctica y todos los aspectos de movilidad académica en que esta modalidad de práctica incurre.</w:t>
      </w:r>
      <w:bookmarkEnd w:id="97"/>
    </w:p>
    <w:p w14:paraId="2096094D" w14:textId="77777777" w:rsidR="006F0186" w:rsidRPr="00094BE1" w:rsidRDefault="006F0186" w:rsidP="006F0186">
      <w:pPr>
        <w:rPr>
          <w:rFonts w:ascii="Arial" w:eastAsia="Calibri" w:hAnsi="Arial" w:cs="Arial"/>
          <w:b/>
          <w:bCs/>
          <w:lang w:val="es-ES_tradnl" w:eastAsia="en-US"/>
        </w:rPr>
      </w:pPr>
      <w:r w:rsidRPr="00094BE1">
        <w:rPr>
          <w:rFonts w:ascii="Arial" w:eastAsia="Calibri" w:hAnsi="Arial" w:cs="Arial"/>
          <w:b/>
          <w:bCs/>
          <w:i/>
          <w:iCs/>
          <w:u w:val="single"/>
          <w:lang w:val="es-ES_tradnl" w:eastAsia="en-US"/>
        </w:rPr>
        <w:t>Documentos necesarios para hacer la práctica</w:t>
      </w:r>
      <w:r w:rsidRPr="00094BE1">
        <w:rPr>
          <w:rFonts w:ascii="Arial" w:eastAsia="Calibri" w:hAnsi="Arial" w:cs="Arial"/>
          <w:b/>
          <w:bCs/>
          <w:lang w:val="es-ES_tradnl" w:eastAsia="en-US"/>
        </w:rPr>
        <w:t>:</w:t>
      </w:r>
    </w:p>
    <w:p w14:paraId="36EF9E79" w14:textId="77777777" w:rsidR="006F0186" w:rsidRPr="00094BE1" w:rsidRDefault="006F0186" w:rsidP="00047AAE">
      <w:pPr>
        <w:pStyle w:val="Prrafodelista"/>
        <w:numPr>
          <w:ilvl w:val="0"/>
          <w:numId w:val="15"/>
        </w:numPr>
        <w:tabs>
          <w:tab w:val="num" w:pos="720"/>
        </w:tabs>
        <w:rPr>
          <w:rFonts w:ascii="Arial" w:hAnsi="Arial" w:cs="Arial"/>
          <w:lang w:val="es-ES_tradnl"/>
        </w:rPr>
      </w:pPr>
      <w:r w:rsidRPr="00094BE1">
        <w:rPr>
          <w:rFonts w:ascii="Arial" w:hAnsi="Arial" w:cs="Arial"/>
          <w:lang w:val="es-ES_tradnl"/>
        </w:rPr>
        <w:t>Certificado de ÉXITO ACADEMICO de que el estudiante puede salir a prácticas (correo en algunas facultades)</w:t>
      </w:r>
    </w:p>
    <w:p w14:paraId="219F5715" w14:textId="77777777" w:rsidR="006F0186" w:rsidRPr="00094BE1" w:rsidRDefault="006F0186" w:rsidP="00047AAE">
      <w:pPr>
        <w:pStyle w:val="Prrafodelista"/>
        <w:numPr>
          <w:ilvl w:val="0"/>
          <w:numId w:val="15"/>
        </w:numPr>
        <w:tabs>
          <w:tab w:val="num" w:pos="720"/>
        </w:tabs>
        <w:rPr>
          <w:rFonts w:ascii="Arial" w:hAnsi="Arial" w:cs="Arial"/>
          <w:lang w:val="es-ES_tradnl"/>
        </w:rPr>
      </w:pPr>
      <w:r w:rsidRPr="00094BE1">
        <w:rPr>
          <w:rFonts w:ascii="Arial" w:hAnsi="Arial" w:cs="Arial"/>
          <w:lang w:val="es-ES_tradnl"/>
        </w:rPr>
        <w:t>Afiliación de ARL</w:t>
      </w:r>
    </w:p>
    <w:p w14:paraId="78DC9346" w14:textId="77777777" w:rsidR="006F0186" w:rsidRPr="00094BE1" w:rsidRDefault="006F0186" w:rsidP="00047AAE">
      <w:pPr>
        <w:pStyle w:val="Prrafodelista"/>
        <w:numPr>
          <w:ilvl w:val="0"/>
          <w:numId w:val="15"/>
        </w:numPr>
        <w:tabs>
          <w:tab w:val="num" w:pos="720"/>
        </w:tabs>
        <w:rPr>
          <w:rFonts w:ascii="Arial" w:hAnsi="Arial" w:cs="Arial"/>
          <w:lang w:val="es-ES_tradnl"/>
        </w:rPr>
      </w:pPr>
      <w:r w:rsidRPr="00094BE1">
        <w:rPr>
          <w:rFonts w:ascii="Arial" w:hAnsi="Arial" w:cs="Arial"/>
          <w:lang w:val="es-ES_tradnl"/>
        </w:rPr>
        <w:t>Carta de compromiso de padres de familia</w:t>
      </w:r>
    </w:p>
    <w:p w14:paraId="410ACBAE" w14:textId="2C8148E9" w:rsidR="006F0186" w:rsidRPr="00094BE1" w:rsidRDefault="006F0186" w:rsidP="00047AAE">
      <w:pPr>
        <w:pStyle w:val="Prrafodelista"/>
        <w:numPr>
          <w:ilvl w:val="0"/>
          <w:numId w:val="15"/>
        </w:numPr>
        <w:tabs>
          <w:tab w:val="num" w:pos="720"/>
        </w:tabs>
        <w:rPr>
          <w:rFonts w:ascii="Arial" w:hAnsi="Arial" w:cs="Arial"/>
          <w:lang w:val="es-ES_tradnl"/>
        </w:rPr>
      </w:pPr>
      <w:r w:rsidRPr="00094BE1">
        <w:rPr>
          <w:rFonts w:ascii="Arial" w:hAnsi="Arial" w:cs="Arial"/>
          <w:lang w:val="es-ES_tradnl"/>
        </w:rPr>
        <w:t>Certificados médicos y odontológicos</w:t>
      </w:r>
    </w:p>
    <w:p w14:paraId="5634B7BD" w14:textId="2B69A32E" w:rsidR="006F0186" w:rsidRPr="00094BE1" w:rsidRDefault="006F0186" w:rsidP="00047AAE">
      <w:pPr>
        <w:pStyle w:val="Prrafodelista"/>
        <w:numPr>
          <w:ilvl w:val="0"/>
          <w:numId w:val="15"/>
        </w:numPr>
        <w:tabs>
          <w:tab w:val="num" w:pos="720"/>
        </w:tabs>
        <w:rPr>
          <w:rFonts w:ascii="Arial" w:hAnsi="Arial" w:cs="Arial"/>
          <w:lang w:val="es-ES_tradnl"/>
        </w:rPr>
      </w:pPr>
      <w:r w:rsidRPr="00094BE1">
        <w:rPr>
          <w:rFonts w:ascii="Arial" w:hAnsi="Arial" w:cs="Arial"/>
          <w:lang w:val="es-ES_tradnl"/>
        </w:rPr>
        <w:t xml:space="preserve">Documentos (visa, pasaporte, seguro </w:t>
      </w:r>
      <w:r w:rsidR="00912BDE" w:rsidRPr="00094BE1">
        <w:rPr>
          <w:rFonts w:ascii="Arial" w:hAnsi="Arial" w:cs="Arial"/>
          <w:lang w:val="es-ES_tradnl"/>
        </w:rPr>
        <w:t>médico</w:t>
      </w:r>
      <w:r w:rsidRPr="00094BE1">
        <w:rPr>
          <w:rFonts w:ascii="Arial" w:hAnsi="Arial" w:cs="Arial"/>
          <w:lang w:val="es-ES_tradnl"/>
        </w:rPr>
        <w:t xml:space="preserve"> internacional)</w:t>
      </w:r>
    </w:p>
    <w:p w14:paraId="4D2C7523" w14:textId="77777777" w:rsidR="006F0186" w:rsidRPr="00094BE1" w:rsidRDefault="006F0186" w:rsidP="00E71EA7">
      <w:pPr>
        <w:rPr>
          <w:rFonts w:ascii="Arial" w:hAnsi="Arial" w:cs="Arial"/>
          <w:i/>
          <w:lang w:val="es-CO"/>
        </w:rPr>
      </w:pPr>
    </w:p>
    <w:p w14:paraId="5799BF54" w14:textId="77777777" w:rsidR="005B29F8" w:rsidRPr="00094BE1" w:rsidRDefault="005B29F8" w:rsidP="005B29F8">
      <w:pPr>
        <w:rPr>
          <w:rFonts w:ascii="Arial" w:hAnsi="Arial" w:cs="Arial"/>
        </w:rPr>
      </w:pPr>
    </w:p>
    <w:p w14:paraId="4CED527F" w14:textId="77777777" w:rsidR="00F64924" w:rsidRPr="00094BE1" w:rsidRDefault="00F80523" w:rsidP="00047AAE">
      <w:pPr>
        <w:pStyle w:val="Prrafodelista"/>
        <w:numPr>
          <w:ilvl w:val="0"/>
          <w:numId w:val="13"/>
        </w:numPr>
        <w:rPr>
          <w:rFonts w:ascii="Arial" w:hAnsi="Arial" w:cs="Arial"/>
        </w:rPr>
      </w:pPr>
      <w:r w:rsidRPr="00094BE1">
        <w:rPr>
          <w:rFonts w:ascii="Arial" w:hAnsi="Arial" w:cs="Arial"/>
          <w:b/>
          <w:bCs/>
        </w:rPr>
        <w:t>ESCENARIOS DE PRÁCTICAS</w:t>
      </w:r>
      <w:bookmarkStart w:id="98" w:name="_Toc491782268"/>
    </w:p>
    <w:p w14:paraId="185FC368" w14:textId="2B499ED3" w:rsidR="0076489A" w:rsidRPr="00094BE1" w:rsidRDefault="0076489A" w:rsidP="000B5B22">
      <w:pPr>
        <w:rPr>
          <w:rFonts w:ascii="Arial" w:hAnsi="Arial" w:cs="Arial"/>
        </w:rPr>
      </w:pPr>
      <w:r w:rsidRPr="00094BE1">
        <w:rPr>
          <w:rFonts w:ascii="Arial" w:hAnsi="Arial" w:cs="Arial"/>
        </w:rPr>
        <w:t xml:space="preserve">Para la universidad de La Sabana </w:t>
      </w:r>
      <w:r w:rsidR="00670BA6" w:rsidRPr="00094BE1">
        <w:rPr>
          <w:rFonts w:ascii="Arial" w:hAnsi="Arial" w:cs="Arial"/>
        </w:rPr>
        <w:t>el relacionamiento con actores estratégicos de</w:t>
      </w:r>
      <w:r w:rsidR="00DA22DB" w:rsidRPr="00094BE1">
        <w:rPr>
          <w:rFonts w:ascii="Arial" w:hAnsi="Arial" w:cs="Arial"/>
        </w:rPr>
        <w:t xml:space="preserve"> la región, del país y </w:t>
      </w:r>
      <w:r w:rsidR="00D508E9" w:rsidRPr="00094BE1">
        <w:rPr>
          <w:rFonts w:ascii="Arial" w:hAnsi="Arial" w:cs="Arial"/>
        </w:rPr>
        <w:t xml:space="preserve">a nivel </w:t>
      </w:r>
      <w:r w:rsidR="00DA22DB" w:rsidRPr="00094BE1">
        <w:rPr>
          <w:rFonts w:ascii="Arial" w:hAnsi="Arial" w:cs="Arial"/>
        </w:rPr>
        <w:t xml:space="preserve">internacional es una </w:t>
      </w:r>
      <w:r w:rsidR="00341F28" w:rsidRPr="00094BE1">
        <w:rPr>
          <w:rFonts w:ascii="Arial" w:hAnsi="Arial" w:cs="Arial"/>
        </w:rPr>
        <w:t xml:space="preserve">actividad a la cual se le debe prestar importante atención, por lo cual </w:t>
      </w:r>
      <w:r w:rsidR="00744A90" w:rsidRPr="00094BE1">
        <w:rPr>
          <w:rFonts w:ascii="Arial" w:hAnsi="Arial" w:cs="Arial"/>
        </w:rPr>
        <w:t>se requiere que el relacionamiento con las organizaciones que son escenarios de prácticas se lleve a cabo por el jefe de prácticas de cada facultad</w:t>
      </w:r>
      <w:r w:rsidR="00FA43EA" w:rsidRPr="00094BE1">
        <w:rPr>
          <w:rFonts w:ascii="Arial" w:hAnsi="Arial" w:cs="Arial"/>
        </w:rPr>
        <w:t>.</w:t>
      </w:r>
    </w:p>
    <w:p w14:paraId="16E2BAE0" w14:textId="069189EF" w:rsidR="007358E8" w:rsidRPr="00094BE1" w:rsidRDefault="00FA43EA" w:rsidP="00F64924">
      <w:pPr>
        <w:rPr>
          <w:rFonts w:ascii="Arial" w:hAnsi="Arial" w:cs="Arial"/>
          <w:b/>
          <w:bCs/>
          <w:i/>
          <w:iCs/>
        </w:rPr>
      </w:pPr>
      <w:r w:rsidRPr="00094BE1">
        <w:rPr>
          <w:rFonts w:ascii="Arial" w:hAnsi="Arial" w:cs="Arial"/>
        </w:rPr>
        <w:t>Este relacionamiento</w:t>
      </w:r>
      <w:r w:rsidRPr="00094BE1">
        <w:rPr>
          <w:rFonts w:ascii="Arial" w:hAnsi="Arial" w:cs="Arial"/>
          <w:strike/>
        </w:rPr>
        <w:t>,</w:t>
      </w:r>
      <w:r w:rsidRPr="00094BE1">
        <w:rPr>
          <w:rFonts w:ascii="Arial" w:hAnsi="Arial" w:cs="Arial"/>
        </w:rPr>
        <w:t xml:space="preserve"> se podrá realizar de forma descentralizada por cada facultad</w:t>
      </w:r>
      <w:r w:rsidR="00383A3B" w:rsidRPr="00094BE1">
        <w:rPr>
          <w:rFonts w:ascii="Arial" w:hAnsi="Arial" w:cs="Arial"/>
        </w:rPr>
        <w:t>, siempre y cuando se propicie</w:t>
      </w:r>
      <w:r w:rsidR="00720000" w:rsidRPr="00094BE1">
        <w:rPr>
          <w:rFonts w:ascii="Arial" w:hAnsi="Arial" w:cs="Arial"/>
        </w:rPr>
        <w:t xml:space="preserve"> </w:t>
      </w:r>
      <w:r w:rsidR="00383A3B" w:rsidRPr="00094BE1">
        <w:rPr>
          <w:rFonts w:ascii="Arial" w:hAnsi="Arial" w:cs="Arial"/>
        </w:rPr>
        <w:t xml:space="preserve">la comunicación permanente con las demás facultades para </w:t>
      </w:r>
      <w:r w:rsidR="007358E8" w:rsidRPr="00094BE1">
        <w:rPr>
          <w:rFonts w:ascii="Arial" w:hAnsi="Arial" w:cs="Arial"/>
        </w:rPr>
        <w:t xml:space="preserve">que </w:t>
      </w:r>
      <w:r w:rsidR="00D508E9" w:rsidRPr="00094BE1">
        <w:rPr>
          <w:rFonts w:ascii="Arial" w:hAnsi="Arial" w:cs="Arial"/>
        </w:rPr>
        <w:t>no se replique innecesariamente el proceso</w:t>
      </w:r>
      <w:r w:rsidR="007358E8" w:rsidRPr="00094BE1">
        <w:rPr>
          <w:rFonts w:ascii="Arial" w:hAnsi="Arial" w:cs="Arial"/>
        </w:rPr>
        <w:t xml:space="preserve">. </w:t>
      </w:r>
    </w:p>
    <w:p w14:paraId="429BDD4F" w14:textId="69009C6B" w:rsidR="00F64924" w:rsidRPr="00094BE1" w:rsidRDefault="007358E8" w:rsidP="00F64924">
      <w:pPr>
        <w:rPr>
          <w:rFonts w:ascii="Arial" w:hAnsi="Arial" w:cs="Arial"/>
          <w:b/>
          <w:bCs/>
          <w:i/>
          <w:iCs/>
        </w:rPr>
      </w:pPr>
      <w:r w:rsidRPr="00094BE1">
        <w:rPr>
          <w:rFonts w:ascii="Arial" w:hAnsi="Arial" w:cs="Arial"/>
        </w:rPr>
        <w:lastRenderedPageBreak/>
        <w:t>Las consultas de escenarios de prácticas</w:t>
      </w:r>
      <w:r w:rsidR="00D2305D" w:rsidRPr="00094BE1">
        <w:rPr>
          <w:rFonts w:ascii="Arial" w:hAnsi="Arial" w:cs="Arial"/>
        </w:rPr>
        <w:t>,</w:t>
      </w:r>
      <w:r w:rsidRPr="00094BE1">
        <w:rPr>
          <w:rFonts w:ascii="Arial" w:hAnsi="Arial" w:cs="Arial"/>
        </w:rPr>
        <w:t xml:space="preserve"> </w:t>
      </w:r>
      <w:r w:rsidR="00D8299E" w:rsidRPr="00094BE1">
        <w:rPr>
          <w:rFonts w:ascii="Arial" w:hAnsi="Arial" w:cs="Arial"/>
        </w:rPr>
        <w:t xml:space="preserve">puede realizarse desde la plataforma SIGA en el </w:t>
      </w:r>
      <w:r w:rsidR="00D508E9" w:rsidRPr="00094BE1">
        <w:rPr>
          <w:rFonts w:ascii="Arial" w:hAnsi="Arial" w:cs="Arial"/>
        </w:rPr>
        <w:t>Módulo</w:t>
      </w:r>
      <w:r w:rsidR="00D8299E" w:rsidRPr="00094BE1">
        <w:rPr>
          <w:rFonts w:ascii="Arial" w:hAnsi="Arial" w:cs="Arial"/>
        </w:rPr>
        <w:t xml:space="preserve"> Convenios, donde se podrá</w:t>
      </w:r>
      <w:r w:rsidR="00D508E9" w:rsidRPr="00094BE1">
        <w:rPr>
          <w:rFonts w:ascii="Arial" w:hAnsi="Arial" w:cs="Arial"/>
        </w:rPr>
        <w:t>n</w:t>
      </w:r>
      <w:r w:rsidR="00D8299E" w:rsidRPr="00094BE1">
        <w:rPr>
          <w:rFonts w:ascii="Arial" w:hAnsi="Arial" w:cs="Arial"/>
        </w:rPr>
        <w:t xml:space="preserve"> identificar las organizaciones con las cuales ya se ha suscrito un convenio de prácticas.</w:t>
      </w:r>
    </w:p>
    <w:p w14:paraId="1488A056" w14:textId="391A9BC5" w:rsidR="008B4FA7" w:rsidRPr="00094BE1" w:rsidRDefault="000838B4" w:rsidP="00F64924">
      <w:pPr>
        <w:rPr>
          <w:rFonts w:ascii="Arial" w:hAnsi="Arial" w:cs="Arial"/>
          <w:b/>
          <w:bCs/>
          <w:i/>
          <w:iCs/>
        </w:rPr>
      </w:pPr>
      <w:r w:rsidRPr="00094BE1">
        <w:rPr>
          <w:rFonts w:ascii="Arial" w:hAnsi="Arial" w:cs="Arial"/>
        </w:rPr>
        <w:t xml:space="preserve">Debe propiciarse la articulación </w:t>
      </w:r>
      <w:r w:rsidR="008B4FA7" w:rsidRPr="00094BE1">
        <w:rPr>
          <w:rFonts w:ascii="Arial" w:hAnsi="Arial" w:cs="Arial"/>
        </w:rPr>
        <w:t>con las</w:t>
      </w:r>
      <w:r w:rsidRPr="00094BE1">
        <w:rPr>
          <w:rFonts w:ascii="Arial" w:hAnsi="Arial" w:cs="Arial"/>
        </w:rPr>
        <w:t xml:space="preserve"> organizaciones</w:t>
      </w:r>
      <w:r w:rsidR="008B4FA7" w:rsidRPr="00094BE1">
        <w:rPr>
          <w:rFonts w:ascii="Arial" w:hAnsi="Arial" w:cs="Arial"/>
        </w:rPr>
        <w:t xml:space="preserve"> aliadas para la puesta en marcha </w:t>
      </w:r>
      <w:r w:rsidR="00D508E9" w:rsidRPr="00094BE1">
        <w:rPr>
          <w:rFonts w:ascii="Arial" w:hAnsi="Arial" w:cs="Arial"/>
        </w:rPr>
        <w:t xml:space="preserve">de </w:t>
      </w:r>
      <w:r w:rsidR="008B4FA7" w:rsidRPr="00094BE1">
        <w:rPr>
          <w:rFonts w:ascii="Arial" w:hAnsi="Arial" w:cs="Arial"/>
        </w:rPr>
        <w:t>proyectos específicos relacionados con investigación académica, programas académicos, proyectos de formación, aprendizaje experiencial, bancos de problemas e ideas, y en general todo proyecto relacionado con innovación académica abierta.</w:t>
      </w:r>
    </w:p>
    <w:p w14:paraId="7C7EDA29" w14:textId="1768A1C7" w:rsidR="00171804" w:rsidRPr="00094BE1" w:rsidRDefault="00171804" w:rsidP="000B5B22">
      <w:r w:rsidRPr="00094BE1">
        <w:rPr>
          <w:rFonts w:ascii="Arial" w:hAnsi="Arial" w:cs="Arial"/>
        </w:rPr>
        <w:t>Se debe contar con Convenio de prácticas</w:t>
      </w:r>
      <w:r w:rsidR="006F0094" w:rsidRPr="00094BE1">
        <w:rPr>
          <w:rFonts w:ascii="Arial" w:hAnsi="Arial" w:cs="Arial"/>
        </w:rPr>
        <w:t>,</w:t>
      </w:r>
      <w:r w:rsidRPr="00094BE1">
        <w:rPr>
          <w:rFonts w:ascii="Arial" w:hAnsi="Arial" w:cs="Arial"/>
        </w:rPr>
        <w:t xml:space="preserve"> </w:t>
      </w:r>
      <w:proofErr w:type="gramStart"/>
      <w:r w:rsidRPr="00094BE1">
        <w:rPr>
          <w:rFonts w:ascii="Arial" w:hAnsi="Arial" w:cs="Arial"/>
        </w:rPr>
        <w:t>de acuerdo a</w:t>
      </w:r>
      <w:proofErr w:type="gramEnd"/>
      <w:r w:rsidRPr="00094BE1">
        <w:rPr>
          <w:rFonts w:ascii="Arial" w:hAnsi="Arial" w:cs="Arial"/>
        </w:rPr>
        <w:t xml:space="preserve"> las indicaciones brindadas por la oficina jurídica de la Universidad, </w:t>
      </w:r>
      <w:r w:rsidR="006F0094" w:rsidRPr="00094BE1">
        <w:rPr>
          <w:rFonts w:ascii="Arial" w:hAnsi="Arial" w:cs="Arial"/>
        </w:rPr>
        <w:t xml:space="preserve">para </w:t>
      </w:r>
      <w:r w:rsidRPr="00094BE1">
        <w:rPr>
          <w:rFonts w:ascii="Arial" w:hAnsi="Arial" w:cs="Arial"/>
        </w:rPr>
        <w:t xml:space="preserve">que </w:t>
      </w:r>
      <w:r w:rsidR="006F0094" w:rsidRPr="00094BE1">
        <w:rPr>
          <w:rFonts w:ascii="Arial" w:hAnsi="Arial" w:cs="Arial"/>
        </w:rPr>
        <w:t xml:space="preserve">quede suficientemente </w:t>
      </w:r>
      <w:r w:rsidRPr="00094BE1">
        <w:rPr>
          <w:rFonts w:ascii="Arial" w:hAnsi="Arial" w:cs="Arial"/>
        </w:rPr>
        <w:t>formali</w:t>
      </w:r>
      <w:r w:rsidR="006F0094" w:rsidRPr="00094BE1">
        <w:rPr>
          <w:rFonts w:ascii="Arial" w:hAnsi="Arial" w:cs="Arial"/>
        </w:rPr>
        <w:t xml:space="preserve">zado </w:t>
      </w:r>
      <w:r w:rsidRPr="00094BE1">
        <w:rPr>
          <w:rFonts w:ascii="Arial" w:hAnsi="Arial" w:cs="Arial"/>
        </w:rPr>
        <w:t>el relacionamiento con la organización</w:t>
      </w:r>
      <w:r w:rsidRPr="00094BE1">
        <w:t xml:space="preserve">. </w:t>
      </w:r>
    </w:p>
    <w:p w14:paraId="016D5913" w14:textId="7D34CD3E" w:rsidR="000838B4" w:rsidRPr="00094BE1" w:rsidRDefault="00171804" w:rsidP="00171804">
      <w:pPr>
        <w:tabs>
          <w:tab w:val="left" w:pos="2610"/>
        </w:tabs>
      </w:pPr>
      <w:r w:rsidRPr="00094BE1">
        <w:tab/>
      </w:r>
    </w:p>
    <w:p w14:paraId="6D17927A" w14:textId="1327D6B4" w:rsidR="00340486" w:rsidRPr="00094BE1" w:rsidRDefault="00340486" w:rsidP="00340486">
      <w:pPr>
        <w:pStyle w:val="Ttulo2"/>
        <w:rPr>
          <w:rFonts w:ascii="Arial" w:hAnsi="Arial" w:cs="Arial"/>
        </w:rPr>
      </w:pPr>
      <w:bookmarkStart w:id="99" w:name="_Toc66287974"/>
      <w:r w:rsidRPr="00094BE1">
        <w:rPr>
          <w:rFonts w:ascii="Arial" w:hAnsi="Arial" w:cs="Arial"/>
        </w:rPr>
        <w:t>Criterios para la aprobación del escenario de práctica</w:t>
      </w:r>
      <w:bookmarkEnd w:id="98"/>
      <w:bookmarkEnd w:id="99"/>
    </w:p>
    <w:p w14:paraId="3C5B3A8C" w14:textId="77777777" w:rsidR="00340486" w:rsidRPr="00094BE1" w:rsidRDefault="00340486" w:rsidP="00047AAE">
      <w:pPr>
        <w:rPr>
          <w:rFonts w:ascii="Arial" w:hAnsi="Arial" w:cs="Arial"/>
          <w:b/>
          <w:i/>
        </w:rPr>
      </w:pPr>
      <w:r w:rsidRPr="00094BE1">
        <w:rPr>
          <w:rFonts w:ascii="Arial" w:hAnsi="Arial" w:cs="Arial"/>
        </w:rPr>
        <w:t>Desde la Jefatura de práctica se velará porque las organizaciones donde se realicen las prácticas universitarias cumplan como mínimo con los siguientes criterios sin prejuicio de aquellos que la unidad académica considere conveniente adicionar:</w:t>
      </w:r>
    </w:p>
    <w:p w14:paraId="12E1D9D0" w14:textId="77777777" w:rsidR="00340486" w:rsidRPr="00094BE1" w:rsidRDefault="00340486" w:rsidP="00047AAE">
      <w:pPr>
        <w:pStyle w:val="Prrafodelista"/>
        <w:numPr>
          <w:ilvl w:val="0"/>
          <w:numId w:val="17"/>
        </w:numPr>
        <w:rPr>
          <w:rFonts w:ascii="Arial" w:hAnsi="Arial" w:cs="Arial"/>
          <w:i/>
          <w:lang w:val="es-ES_tradnl"/>
        </w:rPr>
      </w:pPr>
      <w:r w:rsidRPr="00094BE1">
        <w:rPr>
          <w:rFonts w:ascii="Arial" w:hAnsi="Arial" w:cs="Arial"/>
          <w:lang w:val="es-ES_tradnl"/>
        </w:rPr>
        <w:t xml:space="preserve">La organización debe estar legalmente constituida. </w:t>
      </w:r>
    </w:p>
    <w:p w14:paraId="7D6DC8F1" w14:textId="77777777" w:rsidR="00340486" w:rsidRPr="00094BE1" w:rsidRDefault="00340486" w:rsidP="00047AAE">
      <w:pPr>
        <w:pStyle w:val="Prrafodelista"/>
        <w:numPr>
          <w:ilvl w:val="0"/>
          <w:numId w:val="17"/>
        </w:numPr>
        <w:rPr>
          <w:rFonts w:ascii="Arial" w:hAnsi="Arial" w:cs="Arial"/>
          <w:i/>
          <w:lang w:val="es-ES_tradnl"/>
        </w:rPr>
      </w:pPr>
      <w:r w:rsidRPr="00094BE1">
        <w:rPr>
          <w:rFonts w:ascii="Arial" w:hAnsi="Arial" w:cs="Arial"/>
          <w:lang w:val="es-ES_tradnl"/>
        </w:rPr>
        <w:t>La organización debe contar con el espacio físico y los recursos necesarios para el correcto desarrollo de la práctica.</w:t>
      </w:r>
    </w:p>
    <w:p w14:paraId="77C2B138" w14:textId="45E1788F" w:rsidR="00340486" w:rsidRPr="00094BE1" w:rsidRDefault="00340486" w:rsidP="00047AAE">
      <w:pPr>
        <w:pStyle w:val="Prrafodelista"/>
        <w:numPr>
          <w:ilvl w:val="0"/>
          <w:numId w:val="17"/>
        </w:numPr>
        <w:rPr>
          <w:rFonts w:ascii="Arial" w:hAnsi="Arial" w:cs="Arial"/>
          <w:i/>
          <w:lang w:val="es-ES_tradnl"/>
        </w:rPr>
      </w:pPr>
      <w:r w:rsidRPr="00094BE1">
        <w:rPr>
          <w:rFonts w:ascii="Arial" w:hAnsi="Arial" w:cs="Arial"/>
          <w:lang w:val="es-ES_tradnl"/>
        </w:rPr>
        <w:t xml:space="preserve">La organización debe proporcionar una persona que asuma el rol de tutor del </w:t>
      </w:r>
      <w:r w:rsidR="00F55E1F" w:rsidRPr="00094BE1">
        <w:rPr>
          <w:rFonts w:ascii="Arial" w:hAnsi="Arial" w:cs="Arial"/>
          <w:lang w:val="es-ES_tradnl"/>
        </w:rPr>
        <w:t>practicante.</w:t>
      </w:r>
    </w:p>
    <w:p w14:paraId="0315B24D" w14:textId="77777777" w:rsidR="00340486" w:rsidRPr="00094BE1" w:rsidRDefault="00340486" w:rsidP="00047AAE">
      <w:pPr>
        <w:pStyle w:val="Prrafodelista"/>
        <w:numPr>
          <w:ilvl w:val="0"/>
          <w:numId w:val="17"/>
        </w:numPr>
        <w:rPr>
          <w:rFonts w:ascii="Arial" w:hAnsi="Arial" w:cs="Arial"/>
          <w:i/>
          <w:lang w:val="es-ES_tradnl"/>
        </w:rPr>
      </w:pPr>
      <w:r w:rsidRPr="00094BE1">
        <w:rPr>
          <w:rFonts w:ascii="Arial" w:hAnsi="Arial" w:cs="Arial"/>
          <w:lang w:val="es-ES_tradnl"/>
        </w:rPr>
        <w:t xml:space="preserve">La organización deberá proporcionar al aprendiz la disponibilidad de tiempo para cumplir con el programa de formación establecido por la Universidad durante la fase de inmersión. </w:t>
      </w:r>
    </w:p>
    <w:p w14:paraId="7265D84F" w14:textId="411AB4A2" w:rsidR="00340486" w:rsidRPr="00094BE1" w:rsidRDefault="00340486" w:rsidP="00047AAE">
      <w:pPr>
        <w:rPr>
          <w:rFonts w:ascii="Arial" w:eastAsia="Calibri" w:hAnsi="Arial" w:cs="Arial"/>
          <w:i/>
          <w:lang w:val="es-ES_tradnl" w:eastAsia="en-US"/>
        </w:rPr>
      </w:pPr>
      <w:r w:rsidRPr="00094BE1">
        <w:rPr>
          <w:rFonts w:ascii="Arial" w:eastAsia="Calibri" w:hAnsi="Arial" w:cs="Arial"/>
          <w:lang w:val="es-ES_tradnl" w:eastAsia="en-US"/>
        </w:rPr>
        <w:t xml:space="preserve">Todas las modalidades de práctica vigentes y descritas en este documento deberán ser administradas bajo figuras legales como: i). Convenios marco; </w:t>
      </w:r>
      <w:proofErr w:type="spellStart"/>
      <w:r w:rsidRPr="00094BE1">
        <w:rPr>
          <w:rFonts w:ascii="Arial" w:eastAsia="Calibri" w:hAnsi="Arial" w:cs="Arial"/>
          <w:lang w:val="es-ES_tradnl" w:eastAsia="en-US"/>
        </w:rPr>
        <w:t>ii</w:t>
      </w:r>
      <w:proofErr w:type="spellEnd"/>
      <w:r w:rsidRPr="00094BE1">
        <w:rPr>
          <w:rFonts w:ascii="Arial" w:eastAsia="Calibri" w:hAnsi="Arial" w:cs="Arial"/>
          <w:lang w:val="es-ES_tradnl" w:eastAsia="en-US"/>
        </w:rPr>
        <w:t xml:space="preserve">). Cartas de intención; </w:t>
      </w:r>
      <w:proofErr w:type="spellStart"/>
      <w:r w:rsidRPr="00094BE1">
        <w:rPr>
          <w:rFonts w:ascii="Arial" w:eastAsia="Calibri" w:hAnsi="Arial" w:cs="Arial"/>
          <w:lang w:val="es-ES_tradnl" w:eastAsia="en-US"/>
        </w:rPr>
        <w:t>i</w:t>
      </w:r>
      <w:r w:rsidR="00553C8F" w:rsidRPr="00094BE1">
        <w:rPr>
          <w:rFonts w:ascii="Arial" w:eastAsia="Calibri" w:hAnsi="Arial" w:cs="Arial"/>
          <w:lang w:val="es-ES_tradnl" w:eastAsia="en-US"/>
        </w:rPr>
        <w:t>ii</w:t>
      </w:r>
      <w:proofErr w:type="spellEnd"/>
      <w:r w:rsidRPr="00094BE1">
        <w:rPr>
          <w:rFonts w:ascii="Arial" w:eastAsia="Calibri" w:hAnsi="Arial" w:cs="Arial"/>
          <w:lang w:val="es-ES_tradnl" w:eastAsia="en-US"/>
        </w:rPr>
        <w:t xml:space="preserve">) Convenios docencia servicio. Lo anterior permitirá agilizar el trámite administrativo y una idónea vinculación del </w:t>
      </w:r>
      <w:r w:rsidR="00553C8F" w:rsidRPr="00094BE1">
        <w:rPr>
          <w:rFonts w:ascii="Arial" w:eastAsia="Calibri" w:hAnsi="Arial" w:cs="Arial"/>
          <w:lang w:val="es-ES_tradnl" w:eastAsia="en-US"/>
        </w:rPr>
        <w:t xml:space="preserve">estudiante </w:t>
      </w:r>
      <w:r w:rsidRPr="00094BE1">
        <w:rPr>
          <w:rFonts w:ascii="Arial" w:eastAsia="Calibri" w:hAnsi="Arial" w:cs="Arial"/>
          <w:lang w:val="es-ES_tradnl" w:eastAsia="en-US"/>
        </w:rPr>
        <w:t xml:space="preserve">en su sitio de práctica. </w:t>
      </w:r>
    </w:p>
    <w:p w14:paraId="48285293" w14:textId="77777777" w:rsidR="00340486" w:rsidRPr="00094BE1" w:rsidRDefault="00340486" w:rsidP="00047AAE">
      <w:pPr>
        <w:rPr>
          <w:rFonts w:ascii="Arial" w:eastAsia="Calibri" w:hAnsi="Arial" w:cs="Arial"/>
          <w:i/>
          <w:lang w:val="es-ES_tradnl" w:eastAsia="en-US"/>
        </w:rPr>
      </w:pPr>
      <w:r w:rsidRPr="00094BE1">
        <w:rPr>
          <w:rFonts w:ascii="Arial" w:eastAsia="Calibri" w:hAnsi="Arial" w:cs="Arial"/>
          <w:lang w:val="es-ES_tradnl" w:eastAsia="en-US"/>
        </w:rPr>
        <w:t>Para el caso de las prácticas en ciencias de la salud y ciencias de la educación serán criterios para la selección del sitio de práctica lo establecido en la normatividad nacional vigente.</w:t>
      </w:r>
    </w:p>
    <w:p w14:paraId="10177286" w14:textId="77777777" w:rsidR="00340486" w:rsidRPr="00094BE1" w:rsidRDefault="00340486" w:rsidP="00047AAE"/>
    <w:p w14:paraId="2D8C2766" w14:textId="2E7172AC" w:rsidR="00E141F9" w:rsidRPr="00094BE1" w:rsidRDefault="008E3317" w:rsidP="00047AAE">
      <w:pPr>
        <w:pStyle w:val="Ttulo2"/>
        <w:numPr>
          <w:ilvl w:val="0"/>
          <w:numId w:val="13"/>
        </w:numPr>
        <w:rPr>
          <w:rFonts w:ascii="Arial" w:hAnsi="Arial" w:cs="Arial"/>
        </w:rPr>
      </w:pPr>
      <w:bookmarkStart w:id="100" w:name="_Toc491782267"/>
      <w:bookmarkStart w:id="101" w:name="_Toc66287975"/>
      <w:r w:rsidRPr="00094BE1">
        <w:rPr>
          <w:rFonts w:ascii="Arial" w:hAnsi="Arial" w:cs="Arial"/>
        </w:rPr>
        <w:lastRenderedPageBreak/>
        <w:t>Estructura administrativa</w:t>
      </w:r>
      <w:bookmarkEnd w:id="100"/>
      <w:bookmarkEnd w:id="101"/>
    </w:p>
    <w:p w14:paraId="74D02F9F" w14:textId="77777777" w:rsidR="0092453A" w:rsidRPr="00094BE1" w:rsidRDefault="00E141F9" w:rsidP="0092453A">
      <w:pPr>
        <w:pStyle w:val="Ttulo2"/>
        <w:rPr>
          <w:rFonts w:ascii="Arial" w:hAnsi="Arial" w:cs="Arial"/>
        </w:rPr>
      </w:pPr>
      <w:bookmarkStart w:id="102" w:name="_Toc66287976"/>
      <w:r w:rsidRPr="00094BE1">
        <w:rPr>
          <w:rFonts w:ascii="Arial" w:hAnsi="Arial" w:cs="Arial"/>
        </w:rPr>
        <w:t>Presupuesto</w:t>
      </w:r>
      <w:r w:rsidR="0092453A" w:rsidRPr="00094BE1">
        <w:rPr>
          <w:rFonts w:ascii="Arial" w:hAnsi="Arial" w:cs="Arial"/>
        </w:rPr>
        <w:t>:</w:t>
      </w:r>
      <w:bookmarkEnd w:id="102"/>
    </w:p>
    <w:p w14:paraId="71BFD01C" w14:textId="77777777" w:rsidR="00E141F9" w:rsidRPr="00094BE1" w:rsidRDefault="00E141F9" w:rsidP="00F74717">
      <w:pPr>
        <w:rPr>
          <w:rFonts w:ascii="Arial" w:hAnsi="Arial" w:cs="Arial"/>
        </w:rPr>
      </w:pPr>
      <w:r w:rsidRPr="00094BE1">
        <w:rPr>
          <w:rFonts w:ascii="Arial" w:hAnsi="Arial" w:cs="Arial"/>
        </w:rPr>
        <w:t>Es necesario disponer en cada unidad académica de los recursos financieros que garanticen el plan de acompañamiento al estudiante de la manera descrita en estos lineamientos</w:t>
      </w:r>
    </w:p>
    <w:p w14:paraId="1B3C7427" w14:textId="77777777" w:rsidR="0092453A" w:rsidRPr="00094BE1" w:rsidRDefault="008E3317" w:rsidP="0092453A">
      <w:pPr>
        <w:pStyle w:val="Ttulo2"/>
        <w:rPr>
          <w:rFonts w:ascii="Arial" w:hAnsi="Arial" w:cs="Arial"/>
        </w:rPr>
      </w:pPr>
      <w:bookmarkStart w:id="103" w:name="_Toc66287978"/>
      <w:r w:rsidRPr="00094BE1">
        <w:rPr>
          <w:rFonts w:ascii="Arial" w:hAnsi="Arial" w:cs="Arial"/>
        </w:rPr>
        <w:t>Sistema de información.</w:t>
      </w:r>
      <w:bookmarkEnd w:id="103"/>
      <w:r w:rsidRPr="00094BE1">
        <w:rPr>
          <w:rFonts w:ascii="Arial" w:hAnsi="Arial" w:cs="Arial"/>
        </w:rPr>
        <w:t xml:space="preserve"> </w:t>
      </w:r>
    </w:p>
    <w:p w14:paraId="7940B470" w14:textId="17C1DAFF" w:rsidR="008E3317" w:rsidRPr="00094BE1" w:rsidRDefault="00E501B6" w:rsidP="00F74717">
      <w:pPr>
        <w:rPr>
          <w:rFonts w:ascii="Arial" w:hAnsi="Arial" w:cs="Arial"/>
        </w:rPr>
      </w:pPr>
      <w:r w:rsidRPr="00094BE1">
        <w:rPr>
          <w:rFonts w:ascii="Arial" w:hAnsi="Arial" w:cs="Arial"/>
        </w:rPr>
        <w:t xml:space="preserve">Se </w:t>
      </w:r>
      <w:r w:rsidR="00B1420D" w:rsidRPr="00094BE1">
        <w:rPr>
          <w:rFonts w:ascii="Arial" w:hAnsi="Arial" w:cs="Arial"/>
        </w:rPr>
        <w:t>establece</w:t>
      </w:r>
      <w:r w:rsidR="00381FFB" w:rsidRPr="00094BE1">
        <w:rPr>
          <w:rFonts w:ascii="Arial" w:hAnsi="Arial" w:cs="Arial"/>
        </w:rPr>
        <w:t xml:space="preserve"> </w:t>
      </w:r>
      <w:r w:rsidR="006C61BE" w:rsidRPr="00094BE1">
        <w:rPr>
          <w:rFonts w:ascii="Arial" w:hAnsi="Arial" w:cs="Arial"/>
        </w:rPr>
        <w:t xml:space="preserve">la plataforma </w:t>
      </w:r>
      <w:proofErr w:type="spellStart"/>
      <w:r w:rsidR="006C61BE" w:rsidRPr="00094BE1">
        <w:rPr>
          <w:rFonts w:ascii="Arial" w:hAnsi="Arial" w:cs="Arial"/>
          <w:i/>
          <w:iCs/>
          <w:highlight w:val="yellow"/>
        </w:rPr>
        <w:t>Join</w:t>
      </w:r>
      <w:proofErr w:type="spellEnd"/>
      <w:r w:rsidR="006C61BE" w:rsidRPr="00094BE1">
        <w:rPr>
          <w:rFonts w:ascii="Arial" w:hAnsi="Arial" w:cs="Arial"/>
          <w:i/>
          <w:iCs/>
          <w:highlight w:val="yellow"/>
        </w:rPr>
        <w:t xml:space="preserve"> Up</w:t>
      </w:r>
      <w:r w:rsidR="006C61BE" w:rsidRPr="00094BE1">
        <w:rPr>
          <w:rFonts w:ascii="Arial" w:hAnsi="Arial" w:cs="Arial"/>
        </w:rPr>
        <w:t xml:space="preserve"> co</w:t>
      </w:r>
      <w:r w:rsidR="00DB7F4D" w:rsidRPr="00094BE1">
        <w:rPr>
          <w:rFonts w:ascii="Arial" w:hAnsi="Arial" w:cs="Arial"/>
        </w:rPr>
        <w:t>mo el</w:t>
      </w:r>
      <w:r w:rsidR="006C61BE" w:rsidRPr="00094BE1">
        <w:rPr>
          <w:rFonts w:ascii="Arial" w:hAnsi="Arial" w:cs="Arial"/>
        </w:rPr>
        <w:t xml:space="preserve"> </w:t>
      </w:r>
      <w:r w:rsidR="008E3317" w:rsidRPr="00094BE1">
        <w:rPr>
          <w:rFonts w:ascii="Arial" w:hAnsi="Arial" w:cs="Arial"/>
        </w:rPr>
        <w:t>sistema de información que permit</w:t>
      </w:r>
      <w:r w:rsidR="006C61BE" w:rsidRPr="00094BE1">
        <w:rPr>
          <w:rFonts w:ascii="Arial" w:hAnsi="Arial" w:cs="Arial"/>
        </w:rPr>
        <w:t>irá gestionar</w:t>
      </w:r>
      <w:r w:rsidR="008E3317" w:rsidRPr="00094BE1">
        <w:rPr>
          <w:rFonts w:ascii="Arial" w:hAnsi="Arial" w:cs="Arial"/>
        </w:rPr>
        <w:t xml:space="preserve"> el seguimiento académico de las prácticas universitarias y una fuente estadística que aport</w:t>
      </w:r>
      <w:r w:rsidR="006F0094" w:rsidRPr="00094BE1">
        <w:rPr>
          <w:rFonts w:ascii="Arial" w:hAnsi="Arial" w:cs="Arial"/>
        </w:rPr>
        <w:t>ará</w:t>
      </w:r>
      <w:r w:rsidR="008E3317" w:rsidRPr="00094BE1">
        <w:rPr>
          <w:rFonts w:ascii="Arial" w:hAnsi="Arial" w:cs="Arial"/>
        </w:rPr>
        <w:t xml:space="preserve"> a la construcción de indicadores de gestión. </w:t>
      </w:r>
    </w:p>
    <w:p w14:paraId="2A05788E" w14:textId="7BB74BFA" w:rsidR="00582FC7" w:rsidRPr="00094BE1" w:rsidRDefault="00582FC7" w:rsidP="00745FBA">
      <w:pPr>
        <w:rPr>
          <w:rFonts w:ascii="Arial" w:hAnsi="Arial" w:cs="Arial"/>
        </w:rPr>
      </w:pPr>
      <w:r w:rsidRPr="00094BE1">
        <w:rPr>
          <w:rFonts w:ascii="Arial" w:hAnsi="Arial" w:cs="Arial"/>
        </w:rPr>
        <w:t>Esta plataforma bajo el nombre de T</w:t>
      </w:r>
      <w:r w:rsidR="006F0094" w:rsidRPr="00094BE1">
        <w:rPr>
          <w:rFonts w:ascii="Arial" w:hAnsi="Arial" w:cs="Arial"/>
        </w:rPr>
        <w:t>A</w:t>
      </w:r>
      <w:r w:rsidRPr="00094BE1">
        <w:rPr>
          <w:rFonts w:ascii="Arial" w:hAnsi="Arial" w:cs="Arial"/>
        </w:rPr>
        <w:t>LENTUM SABANA, permit</w:t>
      </w:r>
      <w:r w:rsidR="006A6E60" w:rsidRPr="00094BE1">
        <w:rPr>
          <w:rFonts w:ascii="Arial" w:hAnsi="Arial" w:cs="Arial"/>
        </w:rPr>
        <w:t xml:space="preserve">e </w:t>
      </w:r>
      <w:r w:rsidR="00745FBA" w:rsidRPr="00094BE1">
        <w:rPr>
          <w:rFonts w:ascii="Arial" w:hAnsi="Arial" w:cs="Arial"/>
        </w:rPr>
        <w:t>AUTOMATIZAR el proceso</w:t>
      </w:r>
      <w:r w:rsidR="006A6E60" w:rsidRPr="00094BE1">
        <w:rPr>
          <w:rFonts w:ascii="Arial" w:hAnsi="Arial" w:cs="Arial"/>
        </w:rPr>
        <w:t xml:space="preserve"> </w:t>
      </w:r>
      <w:r w:rsidR="00745FBA" w:rsidRPr="00094BE1">
        <w:rPr>
          <w:rFonts w:ascii="Arial" w:hAnsi="Arial" w:cs="Arial"/>
        </w:rPr>
        <w:t>de ocupación de vacantes para PRÁCTICAS,</w:t>
      </w:r>
      <w:r w:rsidR="006A6E60" w:rsidRPr="00094BE1">
        <w:rPr>
          <w:rFonts w:ascii="Arial" w:hAnsi="Arial" w:cs="Arial"/>
        </w:rPr>
        <w:t xml:space="preserve"> </w:t>
      </w:r>
      <w:r w:rsidR="00745FBA" w:rsidRPr="00094BE1">
        <w:rPr>
          <w:rFonts w:ascii="Arial" w:hAnsi="Arial" w:cs="Arial"/>
        </w:rPr>
        <w:t>manteniendo el respectivo soporte documental y</w:t>
      </w:r>
      <w:r w:rsidR="006A6E60" w:rsidRPr="00094BE1">
        <w:rPr>
          <w:rFonts w:ascii="Arial" w:hAnsi="Arial" w:cs="Arial"/>
        </w:rPr>
        <w:t xml:space="preserve"> </w:t>
      </w:r>
      <w:r w:rsidR="00745FBA" w:rsidRPr="00094BE1">
        <w:rPr>
          <w:rFonts w:ascii="Arial" w:hAnsi="Arial" w:cs="Arial"/>
        </w:rPr>
        <w:t>respectivo seguimiento académico por parte de</w:t>
      </w:r>
      <w:r w:rsidR="008143CB" w:rsidRPr="00094BE1">
        <w:rPr>
          <w:rFonts w:ascii="Arial" w:hAnsi="Arial" w:cs="Arial"/>
        </w:rPr>
        <w:t xml:space="preserve"> los jefes de prácticas,</w:t>
      </w:r>
      <w:r w:rsidR="00745FBA" w:rsidRPr="00094BE1">
        <w:rPr>
          <w:rFonts w:ascii="Arial" w:hAnsi="Arial" w:cs="Arial"/>
        </w:rPr>
        <w:t xml:space="preserve"> generando los reportes requeridos</w:t>
      </w:r>
      <w:r w:rsidR="008143CB" w:rsidRPr="00094BE1">
        <w:rPr>
          <w:rFonts w:ascii="Arial" w:hAnsi="Arial" w:cs="Arial"/>
        </w:rPr>
        <w:t>.</w:t>
      </w:r>
    </w:p>
    <w:p w14:paraId="27A29F45" w14:textId="79A99AFC" w:rsidR="0055011F" w:rsidRPr="00094BE1" w:rsidRDefault="0055011F" w:rsidP="00745FBA">
      <w:pPr>
        <w:rPr>
          <w:rFonts w:ascii="Arial" w:hAnsi="Arial" w:cs="Arial"/>
        </w:rPr>
      </w:pPr>
      <w:r w:rsidRPr="00094BE1">
        <w:rPr>
          <w:rFonts w:ascii="Arial" w:hAnsi="Arial" w:cs="Arial"/>
        </w:rPr>
        <w:t xml:space="preserve">Esta plataforma estará integrada con nuestro sistema de información SIGA, permitiendo optimizar varios de los procesos que se deben realizar durante la gestión de las prácticas. </w:t>
      </w:r>
    </w:p>
    <w:p w14:paraId="7AAB9DEB" w14:textId="24D641A0" w:rsidR="00443DEA" w:rsidRPr="00094BE1" w:rsidRDefault="00443DEA" w:rsidP="00745FBA">
      <w:pPr>
        <w:rPr>
          <w:rFonts w:ascii="Arial" w:hAnsi="Arial" w:cs="Arial"/>
        </w:rPr>
      </w:pPr>
    </w:p>
    <w:p w14:paraId="4AA05757" w14:textId="044371A3" w:rsidR="00443DEA" w:rsidRPr="00094BE1" w:rsidRDefault="00443DEA" w:rsidP="00745FBA">
      <w:pPr>
        <w:rPr>
          <w:rFonts w:ascii="Arial" w:hAnsi="Arial" w:cs="Arial"/>
        </w:rPr>
      </w:pPr>
    </w:p>
    <w:p w14:paraId="2A6B2334" w14:textId="6B324313" w:rsidR="00443DEA" w:rsidRPr="00094BE1" w:rsidRDefault="00443DEA" w:rsidP="00745FBA">
      <w:pPr>
        <w:rPr>
          <w:rFonts w:ascii="Arial" w:hAnsi="Arial" w:cs="Arial"/>
        </w:rPr>
      </w:pPr>
    </w:p>
    <w:p w14:paraId="02443128" w14:textId="0D1E8BC0" w:rsidR="00443DEA" w:rsidRPr="00094BE1" w:rsidRDefault="00443DEA" w:rsidP="00745FBA">
      <w:pPr>
        <w:rPr>
          <w:rFonts w:ascii="Arial" w:hAnsi="Arial" w:cs="Arial"/>
        </w:rPr>
      </w:pPr>
    </w:p>
    <w:p w14:paraId="67E3EB6A" w14:textId="77777777" w:rsidR="00443DEA" w:rsidRPr="00094BE1" w:rsidRDefault="00443DEA" w:rsidP="00745FBA">
      <w:pPr>
        <w:rPr>
          <w:rFonts w:ascii="Arial" w:hAnsi="Arial" w:cs="Arial"/>
        </w:rPr>
      </w:pPr>
    </w:p>
    <w:p w14:paraId="622FDE72" w14:textId="77777777" w:rsidR="00B72CE0" w:rsidRPr="00094BE1" w:rsidRDefault="00B72CE0" w:rsidP="00841C90">
      <w:pPr>
        <w:rPr>
          <w:rFonts w:ascii="Arial" w:hAnsi="Arial" w:cs="Arial"/>
        </w:rPr>
      </w:pPr>
    </w:p>
    <w:p w14:paraId="47878DBE" w14:textId="67317DB3" w:rsidR="00841C90" w:rsidRPr="00094BE1" w:rsidRDefault="00841C90" w:rsidP="00377E54">
      <w:pPr>
        <w:pStyle w:val="Ttulo1"/>
      </w:pPr>
      <w:bookmarkStart w:id="104" w:name="_Toc66287979"/>
      <w:r w:rsidRPr="00094BE1">
        <w:t>REFERENCIAS</w:t>
      </w:r>
      <w:bookmarkEnd w:id="104"/>
      <w:r w:rsidRPr="00094BE1">
        <w:t xml:space="preserve"> </w:t>
      </w:r>
    </w:p>
    <w:p w14:paraId="5E327E8E" w14:textId="522DFD4E" w:rsidR="00841C90" w:rsidRPr="00094BE1" w:rsidRDefault="00841C90" w:rsidP="00841C90">
      <w:pPr>
        <w:rPr>
          <w:rFonts w:ascii="Arial" w:hAnsi="Arial" w:cs="Arial"/>
        </w:rPr>
      </w:pPr>
    </w:p>
    <w:p w14:paraId="5778D3DB" w14:textId="77777777" w:rsidR="002A6ECB" w:rsidRPr="00094BE1" w:rsidRDefault="002A6ECB" w:rsidP="00841C90">
      <w:pPr>
        <w:rPr>
          <w:rFonts w:ascii="Arial" w:hAnsi="Arial" w:cs="Arial"/>
          <w:b/>
          <w:bCs/>
          <w:sz w:val="20"/>
          <w:szCs w:val="20"/>
        </w:rPr>
      </w:pPr>
      <w:r w:rsidRPr="00094BE1">
        <w:rPr>
          <w:rFonts w:ascii="Arial" w:hAnsi="Arial" w:cs="Arial"/>
          <w:b/>
          <w:bCs/>
          <w:sz w:val="20"/>
          <w:szCs w:val="20"/>
        </w:rPr>
        <w:t>LEY 1780 DE 2016</w:t>
      </w:r>
    </w:p>
    <w:p w14:paraId="4CCEA34A" w14:textId="77777777" w:rsidR="002A6ECB" w:rsidRPr="00094BE1" w:rsidRDefault="002A6ECB" w:rsidP="00841C90">
      <w:pPr>
        <w:rPr>
          <w:rFonts w:ascii="Arial" w:hAnsi="Arial" w:cs="Arial"/>
          <w:b/>
          <w:bCs/>
          <w:sz w:val="20"/>
          <w:szCs w:val="20"/>
        </w:rPr>
      </w:pPr>
      <w:r w:rsidRPr="00094BE1">
        <w:rPr>
          <w:rFonts w:ascii="Arial" w:hAnsi="Arial" w:cs="Arial"/>
          <w:b/>
          <w:bCs/>
          <w:sz w:val="20"/>
          <w:szCs w:val="20"/>
        </w:rPr>
        <w:t>LEY 1780 DE 2016</w:t>
      </w:r>
    </w:p>
    <w:p w14:paraId="634BED70" w14:textId="693C2337" w:rsidR="004F79D0" w:rsidRPr="00094BE1" w:rsidRDefault="004F79D0" w:rsidP="00841C90">
      <w:r w:rsidRPr="00094BE1">
        <w:t>RESOLUCIÓN NÚMERO 3546 DE 2018</w:t>
      </w:r>
    </w:p>
    <w:p w14:paraId="431FDDBB" w14:textId="108E5E55" w:rsidR="000D116E" w:rsidRPr="00094BE1" w:rsidRDefault="000D116E" w:rsidP="00841C90">
      <w:r w:rsidRPr="00094BE1">
        <w:t>RESOLUCIÓN 623 DE 2020</w:t>
      </w:r>
    </w:p>
    <w:p w14:paraId="495B6C82" w14:textId="54412C43" w:rsidR="00841C90" w:rsidRPr="00094BE1" w:rsidRDefault="00841C90" w:rsidP="00841C90">
      <w:pPr>
        <w:rPr>
          <w:rFonts w:ascii="Arial" w:hAnsi="Arial" w:cs="Arial"/>
        </w:rPr>
      </w:pPr>
      <w:r w:rsidRPr="00094BE1">
        <w:rPr>
          <w:rFonts w:ascii="Arial" w:hAnsi="Arial" w:cs="Arial"/>
        </w:rPr>
        <w:lastRenderedPageBreak/>
        <w:t>https://www.mineducacion.gov.co/1759/articles-357388_recurso_1.pdf</w:t>
      </w:r>
    </w:p>
    <w:sectPr w:rsidR="00841C90" w:rsidRPr="00094BE1" w:rsidSect="00145B5F">
      <w:headerReference w:type="default" r:id="rId13"/>
      <w:footerReference w:type="default" r:id="rId14"/>
      <w:headerReference w:type="first" r:id="rId15"/>
      <w:pgSz w:w="12240" w:h="15840" w:code="1"/>
      <w:pgMar w:top="1701" w:right="1701" w:bottom="1701" w:left="1701"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0C588" w14:textId="77777777" w:rsidR="004935FF" w:rsidRDefault="004935FF">
      <w:r>
        <w:separator/>
      </w:r>
    </w:p>
  </w:endnote>
  <w:endnote w:type="continuationSeparator" w:id="0">
    <w:p w14:paraId="5E69F4F8" w14:textId="77777777" w:rsidR="004935FF" w:rsidRDefault="00493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11CA" w14:textId="77777777" w:rsidR="00464EE7" w:rsidRPr="007665DB" w:rsidRDefault="00464EE7" w:rsidP="00E01267">
    <w:pPr>
      <w:pStyle w:val="Piedepgina"/>
      <w:jc w:val="left"/>
    </w:pPr>
    <w:r>
      <w:rPr>
        <w:sz w:val="20"/>
        <w:szCs w:val="20"/>
      </w:rPr>
      <w:tab/>
    </w:r>
    <w:r>
      <w:rPr>
        <w:sz w:val="20"/>
        <w:szCs w:val="20"/>
      </w:rPr>
      <w:tab/>
    </w:r>
    <w:r w:rsidRPr="00323E5E">
      <w:rPr>
        <w:sz w:val="20"/>
        <w:szCs w:val="20"/>
      </w:rPr>
      <w:t xml:space="preserve">Página </w:t>
    </w:r>
    <w:r w:rsidRPr="00323E5E">
      <w:rPr>
        <w:sz w:val="20"/>
        <w:szCs w:val="20"/>
      </w:rPr>
      <w:fldChar w:fldCharType="begin"/>
    </w:r>
    <w:r w:rsidRPr="00323E5E">
      <w:rPr>
        <w:sz w:val="20"/>
        <w:szCs w:val="20"/>
      </w:rPr>
      <w:instrText>PAGE   \* MERGEFORMAT</w:instrText>
    </w:r>
    <w:r w:rsidRPr="00323E5E">
      <w:rPr>
        <w:sz w:val="20"/>
        <w:szCs w:val="20"/>
      </w:rPr>
      <w:fldChar w:fldCharType="separate"/>
    </w:r>
    <w:r>
      <w:rPr>
        <w:noProof/>
        <w:sz w:val="20"/>
        <w:szCs w:val="20"/>
      </w:rPr>
      <w:t>2</w:t>
    </w:r>
    <w:r w:rsidRPr="00323E5E">
      <w:rPr>
        <w:sz w:val="20"/>
        <w:szCs w:val="20"/>
      </w:rPr>
      <w:fldChar w:fldCharType="end"/>
    </w:r>
    <w:r w:rsidRPr="00323E5E">
      <w:rPr>
        <w:sz w:val="20"/>
        <w:szCs w:val="20"/>
      </w:rPr>
      <w:t xml:space="preserve"> de 2</w:t>
    </w:r>
    <w:r>
      <w:rPr>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757FE" w14:textId="77777777" w:rsidR="004935FF" w:rsidRDefault="004935FF">
      <w:r>
        <w:separator/>
      </w:r>
    </w:p>
  </w:footnote>
  <w:footnote w:type="continuationSeparator" w:id="0">
    <w:p w14:paraId="7BA3C8DB" w14:textId="77777777" w:rsidR="004935FF" w:rsidRDefault="004935FF">
      <w:r>
        <w:continuationSeparator/>
      </w:r>
    </w:p>
  </w:footnote>
  <w:footnote w:id="1">
    <w:p w14:paraId="320DCD2D" w14:textId="4DA65D56" w:rsidR="00464EE7" w:rsidRDefault="00464EE7">
      <w:pPr>
        <w:pStyle w:val="Textonotapie"/>
      </w:pPr>
      <w:r>
        <w:rPr>
          <w:rStyle w:val="Refdenotaalpie"/>
        </w:rPr>
        <w:footnoteRef/>
      </w:r>
      <w:r>
        <w:t xml:space="preserve"> Definición tomada del documento: Proyección Social de la Universidad de La Sabana. (Documento sin publicar). </w:t>
      </w:r>
    </w:p>
  </w:footnote>
  <w:footnote w:id="2">
    <w:p w14:paraId="32079F0A" w14:textId="6051B118" w:rsidR="00464EE7" w:rsidRDefault="00464EE7">
      <w:pPr>
        <w:pStyle w:val="Textonotapie"/>
      </w:pPr>
      <w:r>
        <w:rPr>
          <w:rStyle w:val="Refdenotaalpie"/>
        </w:rPr>
        <w:footnoteRef/>
      </w:r>
      <w:r>
        <w:t xml:space="preserve"> Las definiciones de Monitor, tutor y estudiantes se alinean a los establecido en el RESOLUCIÓN NÚMERO 3546 DE 2018 del Ministerio de Trabajo.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A8B8" w14:textId="77777777" w:rsidR="00464EE7" w:rsidRPr="006C18F1" w:rsidRDefault="00464EE7" w:rsidP="00145B5F">
    <w:pPr>
      <w:pStyle w:val="Encabezado"/>
      <w:spacing w:after="0" w:line="240" w:lineRule="auto"/>
      <w:jc w:val="right"/>
      <w:rPr>
        <w:rFonts w:asciiTheme="majorHAnsi" w:hAnsiTheme="majorHAnsi" w:cstheme="majorHAnsi"/>
      </w:rPr>
    </w:pPr>
    <w:r w:rsidRPr="006C18F1">
      <w:rPr>
        <w:rFonts w:asciiTheme="majorHAnsi" w:hAnsiTheme="majorHAnsi" w:cstheme="majorHAnsi"/>
        <w:noProof/>
        <w:lang w:eastAsia="es-CO"/>
      </w:rPr>
      <w:drawing>
        <wp:anchor distT="0" distB="0" distL="114300" distR="114300" simplePos="0" relativeHeight="251661312" behindDoc="1" locked="0" layoutInCell="1" allowOverlap="1" wp14:anchorId="7E2A23B9" wp14:editId="31A97235">
          <wp:simplePos x="0" y="0"/>
          <wp:positionH relativeFrom="margin">
            <wp:posOffset>854</wp:posOffset>
          </wp:positionH>
          <wp:positionV relativeFrom="paragraph">
            <wp:posOffset>-32385</wp:posOffset>
          </wp:positionV>
          <wp:extent cx="1181100" cy="375557"/>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100" cy="37555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C18F1">
      <w:rPr>
        <w:rFonts w:asciiTheme="majorHAnsi" w:hAnsiTheme="majorHAnsi" w:cstheme="majorHAnsi"/>
      </w:rPr>
      <w:t xml:space="preserve">Expediente </w:t>
    </w:r>
    <w:r>
      <w:rPr>
        <w:rFonts w:asciiTheme="majorHAnsi" w:hAnsiTheme="majorHAnsi" w:cstheme="majorHAnsi"/>
      </w:rPr>
      <w:t xml:space="preserve">Lineamientos </w:t>
    </w:r>
    <w:r w:rsidRPr="006C18F1">
      <w:rPr>
        <w:rFonts w:asciiTheme="majorHAnsi" w:hAnsiTheme="majorHAnsi" w:cstheme="majorHAnsi"/>
      </w:rPr>
      <w:t xml:space="preserve">de Prácticas Universitarias </w:t>
    </w:r>
  </w:p>
  <w:p w14:paraId="7760EF41" w14:textId="77777777" w:rsidR="00464EE7" w:rsidRPr="0099104D" w:rsidRDefault="00464EE7" w:rsidP="006C53E4">
    <w:pPr>
      <w:spacing w:after="0" w:line="240" w:lineRule="auto"/>
      <w:ind w:lef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635F" w14:textId="77777777" w:rsidR="00464EE7" w:rsidRPr="006C18F1" w:rsidRDefault="00464EE7" w:rsidP="00933ED3">
    <w:pPr>
      <w:pStyle w:val="Encabezado"/>
      <w:spacing w:after="0" w:line="240" w:lineRule="auto"/>
      <w:jc w:val="right"/>
      <w:rPr>
        <w:rFonts w:asciiTheme="majorHAnsi" w:hAnsiTheme="majorHAnsi" w:cstheme="majorHAnsi"/>
      </w:rPr>
    </w:pPr>
    <w:r w:rsidRPr="006C18F1">
      <w:rPr>
        <w:rFonts w:asciiTheme="majorHAnsi" w:hAnsiTheme="majorHAnsi" w:cstheme="majorHAnsi"/>
        <w:noProof/>
        <w:lang w:eastAsia="es-CO"/>
      </w:rPr>
      <w:drawing>
        <wp:anchor distT="0" distB="0" distL="114300" distR="114300" simplePos="0" relativeHeight="251659264" behindDoc="1" locked="0" layoutInCell="1" allowOverlap="1" wp14:anchorId="4C8F3AC9" wp14:editId="2DCF2190">
          <wp:simplePos x="0" y="0"/>
          <wp:positionH relativeFrom="margin">
            <wp:posOffset>854</wp:posOffset>
          </wp:positionH>
          <wp:positionV relativeFrom="paragraph">
            <wp:posOffset>-32385</wp:posOffset>
          </wp:positionV>
          <wp:extent cx="1181100" cy="375557"/>
          <wp:effectExtent l="0" t="0" r="0"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100" cy="37555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C18F1">
      <w:rPr>
        <w:rFonts w:asciiTheme="majorHAnsi" w:hAnsiTheme="majorHAnsi" w:cstheme="majorHAnsi"/>
      </w:rPr>
      <w:t xml:space="preserve">Expediente </w:t>
    </w:r>
    <w:r>
      <w:rPr>
        <w:rFonts w:asciiTheme="majorHAnsi" w:hAnsiTheme="majorHAnsi" w:cstheme="majorHAnsi"/>
      </w:rPr>
      <w:t xml:space="preserve">Lineamientos </w:t>
    </w:r>
    <w:r w:rsidRPr="006C18F1">
      <w:rPr>
        <w:rFonts w:asciiTheme="majorHAnsi" w:hAnsiTheme="majorHAnsi" w:cstheme="majorHAnsi"/>
      </w:rPr>
      <w:t xml:space="preserve">de Prácticas Universitarias </w:t>
    </w:r>
  </w:p>
  <w:p w14:paraId="76EB3B6E" w14:textId="77777777" w:rsidR="00464EE7" w:rsidRDefault="00464EE7" w:rsidP="00933ED3">
    <w:pPr>
      <w:spacing w:after="0" w:line="240" w:lineRule="auto"/>
      <w:ind w:left="360"/>
      <w:jc w:val="right"/>
    </w:pPr>
    <w:r w:rsidRPr="00A36C2D">
      <w:rPr>
        <w:rFonts w:asciiTheme="majorHAnsi" w:hAnsiTheme="majorHAnsi" w:cstheme="majorHAnsi"/>
        <w:sz w:val="22"/>
        <w:szCs w:val="22"/>
        <w:lang w:val="es-CO"/>
      </w:rPr>
      <w:t xml:space="preserve">Anexo </w:t>
    </w:r>
    <w:r>
      <w:rPr>
        <w:rFonts w:asciiTheme="majorHAnsi" w:hAnsiTheme="majorHAnsi" w:cstheme="majorHAnsi"/>
      </w:rPr>
      <w:t xml:space="preserve">5. Lineamientos </w:t>
    </w:r>
    <w:r w:rsidRPr="00E13919">
      <w:rPr>
        <w:rFonts w:asciiTheme="majorHAnsi" w:hAnsiTheme="majorHAnsi" w:cstheme="majorHAnsi"/>
        <w:sz w:val="22"/>
        <w:szCs w:val="22"/>
        <w:lang w:eastAsia="en-US"/>
      </w:rPr>
      <w:t>de las Prácticas Universitarias</w:t>
    </w:r>
  </w:p>
  <w:p w14:paraId="3953D7FB" w14:textId="77777777" w:rsidR="00464EE7" w:rsidRDefault="00464EE7" w:rsidP="00933ED3">
    <w:pPr>
      <w:pStyle w:val="Encabezado"/>
      <w:spacing w:after="0" w:line="240" w:lineRule="auto"/>
    </w:pPr>
  </w:p>
  <w:p w14:paraId="60919D1C" w14:textId="77777777" w:rsidR="00464EE7" w:rsidRDefault="00464EE7" w:rsidP="00933ED3">
    <w:pPr>
      <w:pStyle w:val="Encabezado"/>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489"/>
    <w:multiLevelType w:val="hybridMultilevel"/>
    <w:tmpl w:val="F8069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D43648"/>
    <w:multiLevelType w:val="hybridMultilevel"/>
    <w:tmpl w:val="32FE9D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F404EC"/>
    <w:multiLevelType w:val="hybridMultilevel"/>
    <w:tmpl w:val="EBDAD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6A06B30"/>
    <w:multiLevelType w:val="hybridMultilevel"/>
    <w:tmpl w:val="CACEEA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AB298B"/>
    <w:multiLevelType w:val="hybridMultilevel"/>
    <w:tmpl w:val="D3B456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EE66AA"/>
    <w:multiLevelType w:val="hybridMultilevel"/>
    <w:tmpl w:val="030AE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E43781"/>
    <w:multiLevelType w:val="hybridMultilevel"/>
    <w:tmpl w:val="1DFED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8E279B"/>
    <w:multiLevelType w:val="hybridMultilevel"/>
    <w:tmpl w:val="45285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763131C"/>
    <w:multiLevelType w:val="hybridMultilevel"/>
    <w:tmpl w:val="BF78CF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AC64F7"/>
    <w:multiLevelType w:val="hybridMultilevel"/>
    <w:tmpl w:val="58AAEC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DAF7F78"/>
    <w:multiLevelType w:val="hybridMultilevel"/>
    <w:tmpl w:val="F10AC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E8459AC"/>
    <w:multiLevelType w:val="hybridMultilevel"/>
    <w:tmpl w:val="B23C1C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0C27131"/>
    <w:multiLevelType w:val="hybridMultilevel"/>
    <w:tmpl w:val="4F5C0D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442689"/>
    <w:multiLevelType w:val="hybridMultilevel"/>
    <w:tmpl w:val="20269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B310963"/>
    <w:multiLevelType w:val="hybridMultilevel"/>
    <w:tmpl w:val="81C03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184330B"/>
    <w:multiLevelType w:val="hybridMultilevel"/>
    <w:tmpl w:val="BC84A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8E82986"/>
    <w:multiLevelType w:val="hybridMultilevel"/>
    <w:tmpl w:val="71E00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1"/>
  </w:num>
  <w:num w:numId="4">
    <w:abstractNumId w:val="16"/>
  </w:num>
  <w:num w:numId="5">
    <w:abstractNumId w:val="8"/>
  </w:num>
  <w:num w:numId="6">
    <w:abstractNumId w:val="5"/>
  </w:num>
  <w:num w:numId="7">
    <w:abstractNumId w:val="12"/>
  </w:num>
  <w:num w:numId="8">
    <w:abstractNumId w:val="0"/>
  </w:num>
  <w:num w:numId="9">
    <w:abstractNumId w:val="15"/>
  </w:num>
  <w:num w:numId="10">
    <w:abstractNumId w:val="2"/>
  </w:num>
  <w:num w:numId="11">
    <w:abstractNumId w:val="10"/>
  </w:num>
  <w:num w:numId="12">
    <w:abstractNumId w:val="13"/>
  </w:num>
  <w:num w:numId="13">
    <w:abstractNumId w:val="4"/>
  </w:num>
  <w:num w:numId="14">
    <w:abstractNumId w:val="1"/>
  </w:num>
  <w:num w:numId="15">
    <w:abstractNumId w:val="3"/>
  </w:num>
  <w:num w:numId="16">
    <w:abstractNumId w:val="7"/>
  </w:num>
  <w:num w:numId="17">
    <w:abstractNumId w:val="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Julieth Giraldo Ramirez">
    <w15:presenceInfo w15:providerId="AD" w15:userId="S::jessicagira@unisabana.edu.co::6d5cb929-b00f-4ae7-8206-0b4f311a0b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277"/>
    <w:rsid w:val="000014F9"/>
    <w:rsid w:val="00001EFA"/>
    <w:rsid w:val="00003BE1"/>
    <w:rsid w:val="000073FF"/>
    <w:rsid w:val="00007BB3"/>
    <w:rsid w:val="000100E4"/>
    <w:rsid w:val="00010C12"/>
    <w:rsid w:val="00010F4B"/>
    <w:rsid w:val="000112DC"/>
    <w:rsid w:val="00011B5B"/>
    <w:rsid w:val="00012ADF"/>
    <w:rsid w:val="00013201"/>
    <w:rsid w:val="000140AE"/>
    <w:rsid w:val="0001472F"/>
    <w:rsid w:val="00020DC1"/>
    <w:rsid w:val="00020EBA"/>
    <w:rsid w:val="000219A9"/>
    <w:rsid w:val="000227E8"/>
    <w:rsid w:val="00022DD0"/>
    <w:rsid w:val="00022EE0"/>
    <w:rsid w:val="0002375D"/>
    <w:rsid w:val="00024015"/>
    <w:rsid w:val="000244D4"/>
    <w:rsid w:val="00026411"/>
    <w:rsid w:val="00026A24"/>
    <w:rsid w:val="000276AC"/>
    <w:rsid w:val="000308E1"/>
    <w:rsid w:val="00030917"/>
    <w:rsid w:val="000309CF"/>
    <w:rsid w:val="00030A97"/>
    <w:rsid w:val="00030D2A"/>
    <w:rsid w:val="00031EBB"/>
    <w:rsid w:val="00033B17"/>
    <w:rsid w:val="000341C4"/>
    <w:rsid w:val="00035AB2"/>
    <w:rsid w:val="00035E03"/>
    <w:rsid w:val="00035E1D"/>
    <w:rsid w:val="0003654D"/>
    <w:rsid w:val="000372B9"/>
    <w:rsid w:val="00037387"/>
    <w:rsid w:val="000401B0"/>
    <w:rsid w:val="00040D86"/>
    <w:rsid w:val="00042B43"/>
    <w:rsid w:val="00043050"/>
    <w:rsid w:val="000431D7"/>
    <w:rsid w:val="00043354"/>
    <w:rsid w:val="0004699F"/>
    <w:rsid w:val="00047AAE"/>
    <w:rsid w:val="00047D73"/>
    <w:rsid w:val="0005052D"/>
    <w:rsid w:val="0005180A"/>
    <w:rsid w:val="00053B23"/>
    <w:rsid w:val="00054AFA"/>
    <w:rsid w:val="00057E63"/>
    <w:rsid w:val="00061343"/>
    <w:rsid w:val="00061A90"/>
    <w:rsid w:val="00061A97"/>
    <w:rsid w:val="00062D44"/>
    <w:rsid w:val="00062FAF"/>
    <w:rsid w:val="00063D2E"/>
    <w:rsid w:val="00064DBF"/>
    <w:rsid w:val="000667B3"/>
    <w:rsid w:val="00066EDC"/>
    <w:rsid w:val="00067C11"/>
    <w:rsid w:val="00071BF5"/>
    <w:rsid w:val="000720DC"/>
    <w:rsid w:val="00072826"/>
    <w:rsid w:val="0007483E"/>
    <w:rsid w:val="00074982"/>
    <w:rsid w:val="000749B1"/>
    <w:rsid w:val="00074C02"/>
    <w:rsid w:val="00077C59"/>
    <w:rsid w:val="00080B00"/>
    <w:rsid w:val="00080C4C"/>
    <w:rsid w:val="000819F4"/>
    <w:rsid w:val="00082312"/>
    <w:rsid w:val="00082748"/>
    <w:rsid w:val="0008367F"/>
    <w:rsid w:val="000838B4"/>
    <w:rsid w:val="00084564"/>
    <w:rsid w:val="0008623C"/>
    <w:rsid w:val="00086575"/>
    <w:rsid w:val="00086909"/>
    <w:rsid w:val="00086C92"/>
    <w:rsid w:val="00087988"/>
    <w:rsid w:val="000925A4"/>
    <w:rsid w:val="00092C87"/>
    <w:rsid w:val="00093392"/>
    <w:rsid w:val="00094206"/>
    <w:rsid w:val="00094BE1"/>
    <w:rsid w:val="000950B1"/>
    <w:rsid w:val="00095BC0"/>
    <w:rsid w:val="00096C7B"/>
    <w:rsid w:val="000A1332"/>
    <w:rsid w:val="000A1716"/>
    <w:rsid w:val="000A3044"/>
    <w:rsid w:val="000A3B24"/>
    <w:rsid w:val="000A3E68"/>
    <w:rsid w:val="000A40D0"/>
    <w:rsid w:val="000A585B"/>
    <w:rsid w:val="000A77B3"/>
    <w:rsid w:val="000A7DF2"/>
    <w:rsid w:val="000B0865"/>
    <w:rsid w:val="000B0CA3"/>
    <w:rsid w:val="000B1742"/>
    <w:rsid w:val="000B2123"/>
    <w:rsid w:val="000B25F9"/>
    <w:rsid w:val="000B28F6"/>
    <w:rsid w:val="000B2E80"/>
    <w:rsid w:val="000B509D"/>
    <w:rsid w:val="000B5B22"/>
    <w:rsid w:val="000B7C75"/>
    <w:rsid w:val="000B7CBF"/>
    <w:rsid w:val="000C007E"/>
    <w:rsid w:val="000C0287"/>
    <w:rsid w:val="000C075F"/>
    <w:rsid w:val="000C0819"/>
    <w:rsid w:val="000C0F1F"/>
    <w:rsid w:val="000C1042"/>
    <w:rsid w:val="000C3079"/>
    <w:rsid w:val="000C3AD7"/>
    <w:rsid w:val="000C4DE1"/>
    <w:rsid w:val="000C520B"/>
    <w:rsid w:val="000C5C22"/>
    <w:rsid w:val="000C6994"/>
    <w:rsid w:val="000D0C7A"/>
    <w:rsid w:val="000D116E"/>
    <w:rsid w:val="000D1A9F"/>
    <w:rsid w:val="000D2330"/>
    <w:rsid w:val="000D24CC"/>
    <w:rsid w:val="000D25E6"/>
    <w:rsid w:val="000D3B6E"/>
    <w:rsid w:val="000D5E5D"/>
    <w:rsid w:val="000D6257"/>
    <w:rsid w:val="000D6ADC"/>
    <w:rsid w:val="000E171D"/>
    <w:rsid w:val="000E1D61"/>
    <w:rsid w:val="000E2A1C"/>
    <w:rsid w:val="000E4AAE"/>
    <w:rsid w:val="000E6277"/>
    <w:rsid w:val="000F0D78"/>
    <w:rsid w:val="000F30A6"/>
    <w:rsid w:val="000F3B49"/>
    <w:rsid w:val="000F44DE"/>
    <w:rsid w:val="000F4723"/>
    <w:rsid w:val="000F68A0"/>
    <w:rsid w:val="000F69B0"/>
    <w:rsid w:val="00100316"/>
    <w:rsid w:val="0010032D"/>
    <w:rsid w:val="001004DF"/>
    <w:rsid w:val="001010FE"/>
    <w:rsid w:val="0010123A"/>
    <w:rsid w:val="00101C1B"/>
    <w:rsid w:val="00101D56"/>
    <w:rsid w:val="0010268F"/>
    <w:rsid w:val="0010395B"/>
    <w:rsid w:val="00104410"/>
    <w:rsid w:val="001057C6"/>
    <w:rsid w:val="001059F0"/>
    <w:rsid w:val="001062CF"/>
    <w:rsid w:val="00107194"/>
    <w:rsid w:val="001071E9"/>
    <w:rsid w:val="00110312"/>
    <w:rsid w:val="001103E6"/>
    <w:rsid w:val="0011072A"/>
    <w:rsid w:val="001108DF"/>
    <w:rsid w:val="00111ACF"/>
    <w:rsid w:val="00115ABA"/>
    <w:rsid w:val="00115B56"/>
    <w:rsid w:val="0011651D"/>
    <w:rsid w:val="00116DDA"/>
    <w:rsid w:val="0012033E"/>
    <w:rsid w:val="00122A88"/>
    <w:rsid w:val="001252FB"/>
    <w:rsid w:val="00125894"/>
    <w:rsid w:val="001260F8"/>
    <w:rsid w:val="00130A9F"/>
    <w:rsid w:val="00132884"/>
    <w:rsid w:val="00134A62"/>
    <w:rsid w:val="00135D84"/>
    <w:rsid w:val="001361C4"/>
    <w:rsid w:val="00136983"/>
    <w:rsid w:val="0013719E"/>
    <w:rsid w:val="0014239B"/>
    <w:rsid w:val="0014309E"/>
    <w:rsid w:val="001431C6"/>
    <w:rsid w:val="00143409"/>
    <w:rsid w:val="001436D8"/>
    <w:rsid w:val="00145B5F"/>
    <w:rsid w:val="00146444"/>
    <w:rsid w:val="00146C6D"/>
    <w:rsid w:val="0015105C"/>
    <w:rsid w:val="00151163"/>
    <w:rsid w:val="001522B0"/>
    <w:rsid w:val="00152A73"/>
    <w:rsid w:val="0015366B"/>
    <w:rsid w:val="00153686"/>
    <w:rsid w:val="00153E71"/>
    <w:rsid w:val="00153EAD"/>
    <w:rsid w:val="00154251"/>
    <w:rsid w:val="00155260"/>
    <w:rsid w:val="00155519"/>
    <w:rsid w:val="00155CF5"/>
    <w:rsid w:val="0015701F"/>
    <w:rsid w:val="0015788E"/>
    <w:rsid w:val="00157906"/>
    <w:rsid w:val="001579DE"/>
    <w:rsid w:val="00160023"/>
    <w:rsid w:val="00161404"/>
    <w:rsid w:val="001615F5"/>
    <w:rsid w:val="00162251"/>
    <w:rsid w:val="0016370B"/>
    <w:rsid w:val="00163B29"/>
    <w:rsid w:val="00166A9A"/>
    <w:rsid w:val="00166C7C"/>
    <w:rsid w:val="00166DA3"/>
    <w:rsid w:val="00167A19"/>
    <w:rsid w:val="00167A52"/>
    <w:rsid w:val="00167E67"/>
    <w:rsid w:val="00170C47"/>
    <w:rsid w:val="00170EFF"/>
    <w:rsid w:val="00171225"/>
    <w:rsid w:val="001714DB"/>
    <w:rsid w:val="00171804"/>
    <w:rsid w:val="00171D20"/>
    <w:rsid w:val="00171D44"/>
    <w:rsid w:val="00171EF4"/>
    <w:rsid w:val="00172630"/>
    <w:rsid w:val="001731D9"/>
    <w:rsid w:val="00173606"/>
    <w:rsid w:val="001736E3"/>
    <w:rsid w:val="001765C2"/>
    <w:rsid w:val="00176BF2"/>
    <w:rsid w:val="001813A4"/>
    <w:rsid w:val="00182574"/>
    <w:rsid w:val="001838CD"/>
    <w:rsid w:val="00184F6E"/>
    <w:rsid w:val="001866D5"/>
    <w:rsid w:val="00187D2D"/>
    <w:rsid w:val="001907ED"/>
    <w:rsid w:val="001912AF"/>
    <w:rsid w:val="0019263A"/>
    <w:rsid w:val="0019360C"/>
    <w:rsid w:val="00194723"/>
    <w:rsid w:val="00196CEF"/>
    <w:rsid w:val="00197730"/>
    <w:rsid w:val="00197BC6"/>
    <w:rsid w:val="00197D93"/>
    <w:rsid w:val="001A277C"/>
    <w:rsid w:val="001A347D"/>
    <w:rsid w:val="001A3B6E"/>
    <w:rsid w:val="001A3E8E"/>
    <w:rsid w:val="001A421C"/>
    <w:rsid w:val="001A513B"/>
    <w:rsid w:val="001A54FE"/>
    <w:rsid w:val="001A5CBF"/>
    <w:rsid w:val="001A653F"/>
    <w:rsid w:val="001A667A"/>
    <w:rsid w:val="001B00CC"/>
    <w:rsid w:val="001B119D"/>
    <w:rsid w:val="001B2E0B"/>
    <w:rsid w:val="001B332D"/>
    <w:rsid w:val="001B382B"/>
    <w:rsid w:val="001B56AA"/>
    <w:rsid w:val="001B6215"/>
    <w:rsid w:val="001C07D8"/>
    <w:rsid w:val="001C0DCF"/>
    <w:rsid w:val="001C16A5"/>
    <w:rsid w:val="001C1883"/>
    <w:rsid w:val="001C19F5"/>
    <w:rsid w:val="001C316E"/>
    <w:rsid w:val="001C446A"/>
    <w:rsid w:val="001C4FDF"/>
    <w:rsid w:val="001C6E62"/>
    <w:rsid w:val="001C70BC"/>
    <w:rsid w:val="001D035D"/>
    <w:rsid w:val="001D1489"/>
    <w:rsid w:val="001D171F"/>
    <w:rsid w:val="001D35B8"/>
    <w:rsid w:val="001D3FD5"/>
    <w:rsid w:val="001D40BA"/>
    <w:rsid w:val="001D4207"/>
    <w:rsid w:val="001D5530"/>
    <w:rsid w:val="001D58A2"/>
    <w:rsid w:val="001E196E"/>
    <w:rsid w:val="001E2392"/>
    <w:rsid w:val="001E31F6"/>
    <w:rsid w:val="001E3273"/>
    <w:rsid w:val="001E3613"/>
    <w:rsid w:val="001E40E6"/>
    <w:rsid w:val="001E4697"/>
    <w:rsid w:val="001E4AB0"/>
    <w:rsid w:val="001E5E1B"/>
    <w:rsid w:val="001E7463"/>
    <w:rsid w:val="001E77BD"/>
    <w:rsid w:val="001E7CAB"/>
    <w:rsid w:val="001F0601"/>
    <w:rsid w:val="001F07C1"/>
    <w:rsid w:val="001F08D2"/>
    <w:rsid w:val="001F0E4D"/>
    <w:rsid w:val="001F0FF9"/>
    <w:rsid w:val="001F1FB2"/>
    <w:rsid w:val="001F2C08"/>
    <w:rsid w:val="001F2CF6"/>
    <w:rsid w:val="001F2D18"/>
    <w:rsid w:val="001F2DC6"/>
    <w:rsid w:val="001F35EB"/>
    <w:rsid w:val="001F4FEE"/>
    <w:rsid w:val="001F718A"/>
    <w:rsid w:val="001F72CB"/>
    <w:rsid w:val="002009CC"/>
    <w:rsid w:val="00201151"/>
    <w:rsid w:val="0020284D"/>
    <w:rsid w:val="002030FE"/>
    <w:rsid w:val="002031F5"/>
    <w:rsid w:val="0020341F"/>
    <w:rsid w:val="00203BBD"/>
    <w:rsid w:val="002041F5"/>
    <w:rsid w:val="0020784B"/>
    <w:rsid w:val="00210766"/>
    <w:rsid w:val="00210F76"/>
    <w:rsid w:val="0021108C"/>
    <w:rsid w:val="002118E3"/>
    <w:rsid w:val="0021362D"/>
    <w:rsid w:val="002150C1"/>
    <w:rsid w:val="002151C7"/>
    <w:rsid w:val="002155C2"/>
    <w:rsid w:val="00215727"/>
    <w:rsid w:val="00215C58"/>
    <w:rsid w:val="00216962"/>
    <w:rsid w:val="00216F9E"/>
    <w:rsid w:val="0021750F"/>
    <w:rsid w:val="00217681"/>
    <w:rsid w:val="00217CE2"/>
    <w:rsid w:val="0022081D"/>
    <w:rsid w:val="00221B4D"/>
    <w:rsid w:val="002227DD"/>
    <w:rsid w:val="002228C6"/>
    <w:rsid w:val="00224F73"/>
    <w:rsid w:val="002262D0"/>
    <w:rsid w:val="00227F19"/>
    <w:rsid w:val="002307E4"/>
    <w:rsid w:val="00230F28"/>
    <w:rsid w:val="00232840"/>
    <w:rsid w:val="002330F5"/>
    <w:rsid w:val="0023633A"/>
    <w:rsid w:val="002373C5"/>
    <w:rsid w:val="00240266"/>
    <w:rsid w:val="00240BC3"/>
    <w:rsid w:val="00240D4D"/>
    <w:rsid w:val="00241408"/>
    <w:rsid w:val="00241536"/>
    <w:rsid w:val="00241B9E"/>
    <w:rsid w:val="002443A4"/>
    <w:rsid w:val="002445A7"/>
    <w:rsid w:val="00247396"/>
    <w:rsid w:val="00247432"/>
    <w:rsid w:val="00250B98"/>
    <w:rsid w:val="0025118A"/>
    <w:rsid w:val="002520AA"/>
    <w:rsid w:val="0025316E"/>
    <w:rsid w:val="002542B8"/>
    <w:rsid w:val="00255404"/>
    <w:rsid w:val="00255C5C"/>
    <w:rsid w:val="00256D06"/>
    <w:rsid w:val="0025779A"/>
    <w:rsid w:val="002610D0"/>
    <w:rsid w:val="002613A0"/>
    <w:rsid w:val="00261552"/>
    <w:rsid w:val="002622B6"/>
    <w:rsid w:val="00262E94"/>
    <w:rsid w:val="0026329C"/>
    <w:rsid w:val="00263DD5"/>
    <w:rsid w:val="00263FBD"/>
    <w:rsid w:val="0026527A"/>
    <w:rsid w:val="002663C7"/>
    <w:rsid w:val="00266B62"/>
    <w:rsid w:val="00266FD4"/>
    <w:rsid w:val="00270366"/>
    <w:rsid w:val="00270DAA"/>
    <w:rsid w:val="00272009"/>
    <w:rsid w:val="0027363C"/>
    <w:rsid w:val="00274A51"/>
    <w:rsid w:val="00283475"/>
    <w:rsid w:val="00284325"/>
    <w:rsid w:val="0028450F"/>
    <w:rsid w:val="002852E0"/>
    <w:rsid w:val="0028612A"/>
    <w:rsid w:val="00286ECA"/>
    <w:rsid w:val="002878BC"/>
    <w:rsid w:val="002902AC"/>
    <w:rsid w:val="00291720"/>
    <w:rsid w:val="00292517"/>
    <w:rsid w:val="002933E4"/>
    <w:rsid w:val="002934DD"/>
    <w:rsid w:val="00293B37"/>
    <w:rsid w:val="00294267"/>
    <w:rsid w:val="0029479F"/>
    <w:rsid w:val="00294E7A"/>
    <w:rsid w:val="0029553E"/>
    <w:rsid w:val="00295E7B"/>
    <w:rsid w:val="002970AB"/>
    <w:rsid w:val="002A0FD0"/>
    <w:rsid w:val="002A2000"/>
    <w:rsid w:val="002A27E1"/>
    <w:rsid w:val="002A4962"/>
    <w:rsid w:val="002A59EB"/>
    <w:rsid w:val="002A6ECB"/>
    <w:rsid w:val="002B0DB2"/>
    <w:rsid w:val="002B2BF8"/>
    <w:rsid w:val="002B36A3"/>
    <w:rsid w:val="002B3983"/>
    <w:rsid w:val="002B3AE3"/>
    <w:rsid w:val="002B40B9"/>
    <w:rsid w:val="002B4B7D"/>
    <w:rsid w:val="002B4C22"/>
    <w:rsid w:val="002B73E1"/>
    <w:rsid w:val="002C0325"/>
    <w:rsid w:val="002C1DBB"/>
    <w:rsid w:val="002C2171"/>
    <w:rsid w:val="002C3737"/>
    <w:rsid w:val="002C3CE8"/>
    <w:rsid w:val="002C4257"/>
    <w:rsid w:val="002C5273"/>
    <w:rsid w:val="002D080F"/>
    <w:rsid w:val="002D489F"/>
    <w:rsid w:val="002D5028"/>
    <w:rsid w:val="002D5C75"/>
    <w:rsid w:val="002D61C7"/>
    <w:rsid w:val="002D65A6"/>
    <w:rsid w:val="002D6BFE"/>
    <w:rsid w:val="002D71BF"/>
    <w:rsid w:val="002D794B"/>
    <w:rsid w:val="002E0228"/>
    <w:rsid w:val="002E1B6D"/>
    <w:rsid w:val="002E2068"/>
    <w:rsid w:val="002E4028"/>
    <w:rsid w:val="002E52EE"/>
    <w:rsid w:val="002E589C"/>
    <w:rsid w:val="002E7417"/>
    <w:rsid w:val="002F1153"/>
    <w:rsid w:val="002F1524"/>
    <w:rsid w:val="002F289C"/>
    <w:rsid w:val="002F35B6"/>
    <w:rsid w:val="002F36F4"/>
    <w:rsid w:val="002F3A01"/>
    <w:rsid w:val="002F428C"/>
    <w:rsid w:val="002F7D99"/>
    <w:rsid w:val="002F7E75"/>
    <w:rsid w:val="002F7F73"/>
    <w:rsid w:val="00300B6A"/>
    <w:rsid w:val="00301136"/>
    <w:rsid w:val="003012BB"/>
    <w:rsid w:val="003025D0"/>
    <w:rsid w:val="00302C23"/>
    <w:rsid w:val="00304003"/>
    <w:rsid w:val="003040E1"/>
    <w:rsid w:val="00305642"/>
    <w:rsid w:val="003058E2"/>
    <w:rsid w:val="00305D28"/>
    <w:rsid w:val="0030690A"/>
    <w:rsid w:val="00307F6B"/>
    <w:rsid w:val="003109D3"/>
    <w:rsid w:val="00310FE9"/>
    <w:rsid w:val="00311536"/>
    <w:rsid w:val="00312807"/>
    <w:rsid w:val="0031469B"/>
    <w:rsid w:val="00315311"/>
    <w:rsid w:val="00315E90"/>
    <w:rsid w:val="00316224"/>
    <w:rsid w:val="00317AA0"/>
    <w:rsid w:val="00320421"/>
    <w:rsid w:val="00320D18"/>
    <w:rsid w:val="00323E5E"/>
    <w:rsid w:val="003245FF"/>
    <w:rsid w:val="00325D78"/>
    <w:rsid w:val="00327108"/>
    <w:rsid w:val="00327724"/>
    <w:rsid w:val="0032783D"/>
    <w:rsid w:val="00330FC8"/>
    <w:rsid w:val="00331611"/>
    <w:rsid w:val="00331A38"/>
    <w:rsid w:val="00331F9F"/>
    <w:rsid w:val="003326C2"/>
    <w:rsid w:val="00333437"/>
    <w:rsid w:val="00335AF0"/>
    <w:rsid w:val="003361DF"/>
    <w:rsid w:val="0033635D"/>
    <w:rsid w:val="0033709F"/>
    <w:rsid w:val="003373B9"/>
    <w:rsid w:val="0033741C"/>
    <w:rsid w:val="003375D1"/>
    <w:rsid w:val="00340486"/>
    <w:rsid w:val="00341F28"/>
    <w:rsid w:val="0034354C"/>
    <w:rsid w:val="003441F7"/>
    <w:rsid w:val="00347797"/>
    <w:rsid w:val="00347BA9"/>
    <w:rsid w:val="00351122"/>
    <w:rsid w:val="00353BB6"/>
    <w:rsid w:val="00354F6B"/>
    <w:rsid w:val="00356612"/>
    <w:rsid w:val="003600F5"/>
    <w:rsid w:val="0036025D"/>
    <w:rsid w:val="0036027F"/>
    <w:rsid w:val="00360FF1"/>
    <w:rsid w:val="003614AE"/>
    <w:rsid w:val="00362645"/>
    <w:rsid w:val="0036335C"/>
    <w:rsid w:val="00363E4F"/>
    <w:rsid w:val="0036430D"/>
    <w:rsid w:val="00366364"/>
    <w:rsid w:val="00370033"/>
    <w:rsid w:val="0037016E"/>
    <w:rsid w:val="003710CF"/>
    <w:rsid w:val="003715FE"/>
    <w:rsid w:val="00371B5E"/>
    <w:rsid w:val="003730AB"/>
    <w:rsid w:val="00373AAC"/>
    <w:rsid w:val="00374DCE"/>
    <w:rsid w:val="0037524B"/>
    <w:rsid w:val="003757F4"/>
    <w:rsid w:val="00377E54"/>
    <w:rsid w:val="00380F5A"/>
    <w:rsid w:val="00381FFB"/>
    <w:rsid w:val="0038247B"/>
    <w:rsid w:val="00383379"/>
    <w:rsid w:val="00383A3B"/>
    <w:rsid w:val="003840EF"/>
    <w:rsid w:val="00385545"/>
    <w:rsid w:val="003858A1"/>
    <w:rsid w:val="0038656D"/>
    <w:rsid w:val="00387331"/>
    <w:rsid w:val="003873E2"/>
    <w:rsid w:val="003874C4"/>
    <w:rsid w:val="00391309"/>
    <w:rsid w:val="00392251"/>
    <w:rsid w:val="00394BBC"/>
    <w:rsid w:val="003952F2"/>
    <w:rsid w:val="00397557"/>
    <w:rsid w:val="003A0CCE"/>
    <w:rsid w:val="003A145C"/>
    <w:rsid w:val="003A183A"/>
    <w:rsid w:val="003A2E0D"/>
    <w:rsid w:val="003A2E61"/>
    <w:rsid w:val="003A4DF8"/>
    <w:rsid w:val="003A51BC"/>
    <w:rsid w:val="003A67AA"/>
    <w:rsid w:val="003A6DA3"/>
    <w:rsid w:val="003A793E"/>
    <w:rsid w:val="003B2AFE"/>
    <w:rsid w:val="003B2F50"/>
    <w:rsid w:val="003B2F53"/>
    <w:rsid w:val="003B327A"/>
    <w:rsid w:val="003B3B48"/>
    <w:rsid w:val="003B3C2D"/>
    <w:rsid w:val="003B3C7E"/>
    <w:rsid w:val="003B46EE"/>
    <w:rsid w:val="003B485B"/>
    <w:rsid w:val="003B4D74"/>
    <w:rsid w:val="003B5043"/>
    <w:rsid w:val="003B65A0"/>
    <w:rsid w:val="003B7633"/>
    <w:rsid w:val="003C1221"/>
    <w:rsid w:val="003C1683"/>
    <w:rsid w:val="003C2553"/>
    <w:rsid w:val="003C3654"/>
    <w:rsid w:val="003C4411"/>
    <w:rsid w:val="003C7389"/>
    <w:rsid w:val="003C7524"/>
    <w:rsid w:val="003C793D"/>
    <w:rsid w:val="003C7C08"/>
    <w:rsid w:val="003D03EE"/>
    <w:rsid w:val="003D0EE0"/>
    <w:rsid w:val="003D2185"/>
    <w:rsid w:val="003D2CF0"/>
    <w:rsid w:val="003D39E2"/>
    <w:rsid w:val="003D3E6D"/>
    <w:rsid w:val="003D40ED"/>
    <w:rsid w:val="003D5F2C"/>
    <w:rsid w:val="003D7430"/>
    <w:rsid w:val="003D76FC"/>
    <w:rsid w:val="003E0C39"/>
    <w:rsid w:val="003E1BD3"/>
    <w:rsid w:val="003E24ED"/>
    <w:rsid w:val="003E2574"/>
    <w:rsid w:val="003E3710"/>
    <w:rsid w:val="003E3B75"/>
    <w:rsid w:val="003E540F"/>
    <w:rsid w:val="003E6711"/>
    <w:rsid w:val="003E7300"/>
    <w:rsid w:val="003E79A0"/>
    <w:rsid w:val="003F0D6B"/>
    <w:rsid w:val="003F1240"/>
    <w:rsid w:val="003F27B0"/>
    <w:rsid w:val="003F27D0"/>
    <w:rsid w:val="003F2F3E"/>
    <w:rsid w:val="003F377B"/>
    <w:rsid w:val="003F53AF"/>
    <w:rsid w:val="003F5774"/>
    <w:rsid w:val="003F5AC0"/>
    <w:rsid w:val="003F6C47"/>
    <w:rsid w:val="003F6E40"/>
    <w:rsid w:val="003F76F3"/>
    <w:rsid w:val="0040036F"/>
    <w:rsid w:val="00402272"/>
    <w:rsid w:val="0040402E"/>
    <w:rsid w:val="004044DC"/>
    <w:rsid w:val="00404994"/>
    <w:rsid w:val="004053D3"/>
    <w:rsid w:val="004056B2"/>
    <w:rsid w:val="004058C9"/>
    <w:rsid w:val="00405934"/>
    <w:rsid w:val="004062D0"/>
    <w:rsid w:val="00407169"/>
    <w:rsid w:val="00407267"/>
    <w:rsid w:val="0041080B"/>
    <w:rsid w:val="00410FF7"/>
    <w:rsid w:val="00411600"/>
    <w:rsid w:val="00412105"/>
    <w:rsid w:val="0041379F"/>
    <w:rsid w:val="0041411D"/>
    <w:rsid w:val="0041470A"/>
    <w:rsid w:val="0041516E"/>
    <w:rsid w:val="004153B5"/>
    <w:rsid w:val="00415E79"/>
    <w:rsid w:val="0041618D"/>
    <w:rsid w:val="0041699C"/>
    <w:rsid w:val="0041761A"/>
    <w:rsid w:val="004178B1"/>
    <w:rsid w:val="00420496"/>
    <w:rsid w:val="00421983"/>
    <w:rsid w:val="00422615"/>
    <w:rsid w:val="004234C9"/>
    <w:rsid w:val="004239B7"/>
    <w:rsid w:val="00423AC6"/>
    <w:rsid w:val="00423FB2"/>
    <w:rsid w:val="00424D91"/>
    <w:rsid w:val="00424F8F"/>
    <w:rsid w:val="0042503E"/>
    <w:rsid w:val="00425131"/>
    <w:rsid w:val="004253CF"/>
    <w:rsid w:val="004256F7"/>
    <w:rsid w:val="00425BDD"/>
    <w:rsid w:val="00425CEC"/>
    <w:rsid w:val="00426A26"/>
    <w:rsid w:val="004315C2"/>
    <w:rsid w:val="0043204A"/>
    <w:rsid w:val="0043222E"/>
    <w:rsid w:val="0043240F"/>
    <w:rsid w:val="00433D43"/>
    <w:rsid w:val="004349BF"/>
    <w:rsid w:val="00434FC4"/>
    <w:rsid w:val="00435242"/>
    <w:rsid w:val="00435DB5"/>
    <w:rsid w:val="004370B3"/>
    <w:rsid w:val="00437C15"/>
    <w:rsid w:val="004401E6"/>
    <w:rsid w:val="00440243"/>
    <w:rsid w:val="00440278"/>
    <w:rsid w:val="0044036D"/>
    <w:rsid w:val="00440C16"/>
    <w:rsid w:val="0044181F"/>
    <w:rsid w:val="00441AEC"/>
    <w:rsid w:val="00441C61"/>
    <w:rsid w:val="00443DEA"/>
    <w:rsid w:val="004453B4"/>
    <w:rsid w:val="004459B7"/>
    <w:rsid w:val="00446FB6"/>
    <w:rsid w:val="0045051D"/>
    <w:rsid w:val="00452270"/>
    <w:rsid w:val="0045301F"/>
    <w:rsid w:val="0045496B"/>
    <w:rsid w:val="00456772"/>
    <w:rsid w:val="00456847"/>
    <w:rsid w:val="0045787C"/>
    <w:rsid w:val="004579B4"/>
    <w:rsid w:val="00457B8B"/>
    <w:rsid w:val="004600E4"/>
    <w:rsid w:val="004629D4"/>
    <w:rsid w:val="00464EE7"/>
    <w:rsid w:val="004663DC"/>
    <w:rsid w:val="004703D8"/>
    <w:rsid w:val="0047130C"/>
    <w:rsid w:val="004718D4"/>
    <w:rsid w:val="0047232C"/>
    <w:rsid w:val="0047279F"/>
    <w:rsid w:val="00472C94"/>
    <w:rsid w:val="004734CC"/>
    <w:rsid w:val="00473644"/>
    <w:rsid w:val="004739CB"/>
    <w:rsid w:val="00474C83"/>
    <w:rsid w:val="00475CA1"/>
    <w:rsid w:val="004763BD"/>
    <w:rsid w:val="00477A40"/>
    <w:rsid w:val="004810C0"/>
    <w:rsid w:val="00482F54"/>
    <w:rsid w:val="00484805"/>
    <w:rsid w:val="0048664E"/>
    <w:rsid w:val="004866C0"/>
    <w:rsid w:val="004913E9"/>
    <w:rsid w:val="004935FF"/>
    <w:rsid w:val="004937DA"/>
    <w:rsid w:val="0049425C"/>
    <w:rsid w:val="00494C75"/>
    <w:rsid w:val="0049562C"/>
    <w:rsid w:val="004972ED"/>
    <w:rsid w:val="004A0688"/>
    <w:rsid w:val="004A0959"/>
    <w:rsid w:val="004A0DD7"/>
    <w:rsid w:val="004A3EF2"/>
    <w:rsid w:val="004A3F61"/>
    <w:rsid w:val="004A538A"/>
    <w:rsid w:val="004A6588"/>
    <w:rsid w:val="004A7DC4"/>
    <w:rsid w:val="004B0D1C"/>
    <w:rsid w:val="004B0E26"/>
    <w:rsid w:val="004B0FA2"/>
    <w:rsid w:val="004B1698"/>
    <w:rsid w:val="004B1DA1"/>
    <w:rsid w:val="004B1F26"/>
    <w:rsid w:val="004B2FBE"/>
    <w:rsid w:val="004B32DC"/>
    <w:rsid w:val="004B3F22"/>
    <w:rsid w:val="004B4538"/>
    <w:rsid w:val="004B6029"/>
    <w:rsid w:val="004B7ADA"/>
    <w:rsid w:val="004C0A3F"/>
    <w:rsid w:val="004C4F7A"/>
    <w:rsid w:val="004C5C78"/>
    <w:rsid w:val="004C6294"/>
    <w:rsid w:val="004C69D4"/>
    <w:rsid w:val="004C7135"/>
    <w:rsid w:val="004C7B18"/>
    <w:rsid w:val="004C7F20"/>
    <w:rsid w:val="004C7F36"/>
    <w:rsid w:val="004D102D"/>
    <w:rsid w:val="004D1D51"/>
    <w:rsid w:val="004D3AE2"/>
    <w:rsid w:val="004D3E00"/>
    <w:rsid w:val="004D4D45"/>
    <w:rsid w:val="004D7A27"/>
    <w:rsid w:val="004D7C67"/>
    <w:rsid w:val="004E3295"/>
    <w:rsid w:val="004E43AC"/>
    <w:rsid w:val="004E5C2E"/>
    <w:rsid w:val="004E6755"/>
    <w:rsid w:val="004E7CFD"/>
    <w:rsid w:val="004E7DE7"/>
    <w:rsid w:val="004E7ECD"/>
    <w:rsid w:val="004E7F1E"/>
    <w:rsid w:val="004F0207"/>
    <w:rsid w:val="004F15EC"/>
    <w:rsid w:val="004F2BBA"/>
    <w:rsid w:val="004F2D02"/>
    <w:rsid w:val="004F2E75"/>
    <w:rsid w:val="004F2F3B"/>
    <w:rsid w:val="004F3042"/>
    <w:rsid w:val="004F3420"/>
    <w:rsid w:val="004F4B58"/>
    <w:rsid w:val="004F6384"/>
    <w:rsid w:val="004F79D0"/>
    <w:rsid w:val="0050032B"/>
    <w:rsid w:val="005008C2"/>
    <w:rsid w:val="00502513"/>
    <w:rsid w:val="00502B7B"/>
    <w:rsid w:val="005039D2"/>
    <w:rsid w:val="005046DB"/>
    <w:rsid w:val="005050CB"/>
    <w:rsid w:val="00506BD7"/>
    <w:rsid w:val="00506DC6"/>
    <w:rsid w:val="0051031D"/>
    <w:rsid w:val="0051080B"/>
    <w:rsid w:val="00510DA6"/>
    <w:rsid w:val="00510E01"/>
    <w:rsid w:val="0051283F"/>
    <w:rsid w:val="005130A5"/>
    <w:rsid w:val="00513230"/>
    <w:rsid w:val="00513334"/>
    <w:rsid w:val="00513538"/>
    <w:rsid w:val="005163CF"/>
    <w:rsid w:val="005176FA"/>
    <w:rsid w:val="00520520"/>
    <w:rsid w:val="00521521"/>
    <w:rsid w:val="00521FCC"/>
    <w:rsid w:val="005220CF"/>
    <w:rsid w:val="00522358"/>
    <w:rsid w:val="005223C5"/>
    <w:rsid w:val="005225E3"/>
    <w:rsid w:val="0052294A"/>
    <w:rsid w:val="00522A7E"/>
    <w:rsid w:val="00522F39"/>
    <w:rsid w:val="00523CBB"/>
    <w:rsid w:val="005253B4"/>
    <w:rsid w:val="00526FAF"/>
    <w:rsid w:val="00530066"/>
    <w:rsid w:val="00530738"/>
    <w:rsid w:val="00530952"/>
    <w:rsid w:val="005309D3"/>
    <w:rsid w:val="00531749"/>
    <w:rsid w:val="00532A79"/>
    <w:rsid w:val="00533023"/>
    <w:rsid w:val="005336E6"/>
    <w:rsid w:val="00533ED1"/>
    <w:rsid w:val="00535B86"/>
    <w:rsid w:val="005365F5"/>
    <w:rsid w:val="005375C1"/>
    <w:rsid w:val="0053763A"/>
    <w:rsid w:val="00537D8F"/>
    <w:rsid w:val="0054044B"/>
    <w:rsid w:val="0054050A"/>
    <w:rsid w:val="00540D9C"/>
    <w:rsid w:val="00540F6E"/>
    <w:rsid w:val="0054241E"/>
    <w:rsid w:val="00543026"/>
    <w:rsid w:val="00543562"/>
    <w:rsid w:val="00544860"/>
    <w:rsid w:val="00545726"/>
    <w:rsid w:val="00546DAA"/>
    <w:rsid w:val="00550022"/>
    <w:rsid w:val="0055011F"/>
    <w:rsid w:val="00551625"/>
    <w:rsid w:val="00551D89"/>
    <w:rsid w:val="00551EA8"/>
    <w:rsid w:val="00553C8F"/>
    <w:rsid w:val="0055558F"/>
    <w:rsid w:val="00555EC1"/>
    <w:rsid w:val="005562E1"/>
    <w:rsid w:val="00556A06"/>
    <w:rsid w:val="005579DE"/>
    <w:rsid w:val="00560D39"/>
    <w:rsid w:val="005648AD"/>
    <w:rsid w:val="00564EA5"/>
    <w:rsid w:val="00565B06"/>
    <w:rsid w:val="005673FB"/>
    <w:rsid w:val="00572A77"/>
    <w:rsid w:val="00572BDB"/>
    <w:rsid w:val="005755F8"/>
    <w:rsid w:val="005765BF"/>
    <w:rsid w:val="00577599"/>
    <w:rsid w:val="005777C8"/>
    <w:rsid w:val="0058088E"/>
    <w:rsid w:val="005813F5"/>
    <w:rsid w:val="005819C4"/>
    <w:rsid w:val="00582FC7"/>
    <w:rsid w:val="00583320"/>
    <w:rsid w:val="00584198"/>
    <w:rsid w:val="00584878"/>
    <w:rsid w:val="00587D6F"/>
    <w:rsid w:val="00591124"/>
    <w:rsid w:val="00592811"/>
    <w:rsid w:val="00592987"/>
    <w:rsid w:val="005949D7"/>
    <w:rsid w:val="005956A4"/>
    <w:rsid w:val="005961A1"/>
    <w:rsid w:val="0059646B"/>
    <w:rsid w:val="00596A3D"/>
    <w:rsid w:val="00596AC1"/>
    <w:rsid w:val="00596FE1"/>
    <w:rsid w:val="005971BA"/>
    <w:rsid w:val="005972F9"/>
    <w:rsid w:val="005A1437"/>
    <w:rsid w:val="005A1916"/>
    <w:rsid w:val="005A2CC3"/>
    <w:rsid w:val="005A306D"/>
    <w:rsid w:val="005A3CA0"/>
    <w:rsid w:val="005A4114"/>
    <w:rsid w:val="005A4369"/>
    <w:rsid w:val="005B0359"/>
    <w:rsid w:val="005B052C"/>
    <w:rsid w:val="005B0ACD"/>
    <w:rsid w:val="005B0D3D"/>
    <w:rsid w:val="005B1571"/>
    <w:rsid w:val="005B1CAB"/>
    <w:rsid w:val="005B2277"/>
    <w:rsid w:val="005B29F8"/>
    <w:rsid w:val="005B33C9"/>
    <w:rsid w:val="005B6590"/>
    <w:rsid w:val="005B7B35"/>
    <w:rsid w:val="005C00ED"/>
    <w:rsid w:val="005C0C8B"/>
    <w:rsid w:val="005C1255"/>
    <w:rsid w:val="005C191F"/>
    <w:rsid w:val="005C2608"/>
    <w:rsid w:val="005C2BBC"/>
    <w:rsid w:val="005C328A"/>
    <w:rsid w:val="005C6022"/>
    <w:rsid w:val="005C61ED"/>
    <w:rsid w:val="005C73FF"/>
    <w:rsid w:val="005C7722"/>
    <w:rsid w:val="005C7B11"/>
    <w:rsid w:val="005C7D60"/>
    <w:rsid w:val="005C7EEF"/>
    <w:rsid w:val="005D1361"/>
    <w:rsid w:val="005D1AF8"/>
    <w:rsid w:val="005D21D1"/>
    <w:rsid w:val="005D2A90"/>
    <w:rsid w:val="005D3706"/>
    <w:rsid w:val="005D4CA8"/>
    <w:rsid w:val="005D4DBF"/>
    <w:rsid w:val="005D55EA"/>
    <w:rsid w:val="005D6B23"/>
    <w:rsid w:val="005D6BB8"/>
    <w:rsid w:val="005E18D5"/>
    <w:rsid w:val="005E1D2A"/>
    <w:rsid w:val="005E41EA"/>
    <w:rsid w:val="005E48B8"/>
    <w:rsid w:val="005E4984"/>
    <w:rsid w:val="005E56E7"/>
    <w:rsid w:val="005F2AE5"/>
    <w:rsid w:val="005F346F"/>
    <w:rsid w:val="005F4241"/>
    <w:rsid w:val="005F4D7E"/>
    <w:rsid w:val="005F6BC6"/>
    <w:rsid w:val="005F6BCD"/>
    <w:rsid w:val="006014D2"/>
    <w:rsid w:val="00601512"/>
    <w:rsid w:val="006016A4"/>
    <w:rsid w:val="00602AA2"/>
    <w:rsid w:val="0060321F"/>
    <w:rsid w:val="00603E09"/>
    <w:rsid w:val="00604251"/>
    <w:rsid w:val="006071A7"/>
    <w:rsid w:val="0061029E"/>
    <w:rsid w:val="00611974"/>
    <w:rsid w:val="00611B06"/>
    <w:rsid w:val="00611FCD"/>
    <w:rsid w:val="006120C5"/>
    <w:rsid w:val="006121AA"/>
    <w:rsid w:val="0061495A"/>
    <w:rsid w:val="00616031"/>
    <w:rsid w:val="00616956"/>
    <w:rsid w:val="00620881"/>
    <w:rsid w:val="00620912"/>
    <w:rsid w:val="006249EC"/>
    <w:rsid w:val="00625848"/>
    <w:rsid w:val="006310DC"/>
    <w:rsid w:val="00631674"/>
    <w:rsid w:val="00631BD0"/>
    <w:rsid w:val="00632652"/>
    <w:rsid w:val="00632A3D"/>
    <w:rsid w:val="00633406"/>
    <w:rsid w:val="00634DA2"/>
    <w:rsid w:val="0063510D"/>
    <w:rsid w:val="006405AC"/>
    <w:rsid w:val="006412E5"/>
    <w:rsid w:val="00641AF3"/>
    <w:rsid w:val="006437AB"/>
    <w:rsid w:val="00643A0D"/>
    <w:rsid w:val="00643CBD"/>
    <w:rsid w:val="00643D1C"/>
    <w:rsid w:val="00644A94"/>
    <w:rsid w:val="00645014"/>
    <w:rsid w:val="00645C67"/>
    <w:rsid w:val="00647822"/>
    <w:rsid w:val="00650AE6"/>
    <w:rsid w:val="00652739"/>
    <w:rsid w:val="006546BC"/>
    <w:rsid w:val="0065762E"/>
    <w:rsid w:val="00660C82"/>
    <w:rsid w:val="006612DC"/>
    <w:rsid w:val="00661F13"/>
    <w:rsid w:val="00662164"/>
    <w:rsid w:val="006621FF"/>
    <w:rsid w:val="00664589"/>
    <w:rsid w:val="006645F1"/>
    <w:rsid w:val="00664C3A"/>
    <w:rsid w:val="00664CFF"/>
    <w:rsid w:val="00664F98"/>
    <w:rsid w:val="0066517C"/>
    <w:rsid w:val="006653CE"/>
    <w:rsid w:val="00665915"/>
    <w:rsid w:val="00665FF1"/>
    <w:rsid w:val="00670118"/>
    <w:rsid w:val="00670BA6"/>
    <w:rsid w:val="00672E68"/>
    <w:rsid w:val="00672F03"/>
    <w:rsid w:val="006749E5"/>
    <w:rsid w:val="006757AD"/>
    <w:rsid w:val="00675CA3"/>
    <w:rsid w:val="00675E84"/>
    <w:rsid w:val="00677063"/>
    <w:rsid w:val="0067720A"/>
    <w:rsid w:val="00677F6A"/>
    <w:rsid w:val="00680419"/>
    <w:rsid w:val="0068241C"/>
    <w:rsid w:val="00682826"/>
    <w:rsid w:val="00682827"/>
    <w:rsid w:val="00683739"/>
    <w:rsid w:val="006838BD"/>
    <w:rsid w:val="00684430"/>
    <w:rsid w:val="00684B9F"/>
    <w:rsid w:val="00685307"/>
    <w:rsid w:val="00685CDC"/>
    <w:rsid w:val="00686670"/>
    <w:rsid w:val="00686C9C"/>
    <w:rsid w:val="00687757"/>
    <w:rsid w:val="006916FF"/>
    <w:rsid w:val="00691700"/>
    <w:rsid w:val="006921B7"/>
    <w:rsid w:val="006933DC"/>
    <w:rsid w:val="006943EE"/>
    <w:rsid w:val="0069594F"/>
    <w:rsid w:val="006959F9"/>
    <w:rsid w:val="0069638B"/>
    <w:rsid w:val="00696F9C"/>
    <w:rsid w:val="00697064"/>
    <w:rsid w:val="0069765B"/>
    <w:rsid w:val="006A0525"/>
    <w:rsid w:val="006A262D"/>
    <w:rsid w:val="006A4703"/>
    <w:rsid w:val="006A53BE"/>
    <w:rsid w:val="006A5D9E"/>
    <w:rsid w:val="006A659D"/>
    <w:rsid w:val="006A6E60"/>
    <w:rsid w:val="006A6FF3"/>
    <w:rsid w:val="006A7978"/>
    <w:rsid w:val="006B011C"/>
    <w:rsid w:val="006B0381"/>
    <w:rsid w:val="006B1BD8"/>
    <w:rsid w:val="006B26DD"/>
    <w:rsid w:val="006B2D0A"/>
    <w:rsid w:val="006B342B"/>
    <w:rsid w:val="006B4E7D"/>
    <w:rsid w:val="006B56A2"/>
    <w:rsid w:val="006B5A2E"/>
    <w:rsid w:val="006B63D7"/>
    <w:rsid w:val="006B6E56"/>
    <w:rsid w:val="006C06E6"/>
    <w:rsid w:val="006C0886"/>
    <w:rsid w:val="006C0EF8"/>
    <w:rsid w:val="006C18EB"/>
    <w:rsid w:val="006C36F8"/>
    <w:rsid w:val="006C3B4F"/>
    <w:rsid w:val="006C3CFB"/>
    <w:rsid w:val="006C3E7F"/>
    <w:rsid w:val="006C53E4"/>
    <w:rsid w:val="006C54B5"/>
    <w:rsid w:val="006C61BE"/>
    <w:rsid w:val="006C6627"/>
    <w:rsid w:val="006C6F57"/>
    <w:rsid w:val="006C78E4"/>
    <w:rsid w:val="006D2714"/>
    <w:rsid w:val="006D2F3D"/>
    <w:rsid w:val="006D4CC6"/>
    <w:rsid w:val="006D5EFD"/>
    <w:rsid w:val="006D5FFC"/>
    <w:rsid w:val="006D7364"/>
    <w:rsid w:val="006D7673"/>
    <w:rsid w:val="006D7E36"/>
    <w:rsid w:val="006E44C2"/>
    <w:rsid w:val="006E6D2C"/>
    <w:rsid w:val="006F0094"/>
    <w:rsid w:val="006F00AE"/>
    <w:rsid w:val="006F0186"/>
    <w:rsid w:val="006F0B25"/>
    <w:rsid w:val="006F158F"/>
    <w:rsid w:val="006F203A"/>
    <w:rsid w:val="006F20B8"/>
    <w:rsid w:val="006F237E"/>
    <w:rsid w:val="006F2C57"/>
    <w:rsid w:val="006F4C29"/>
    <w:rsid w:val="006F5BFF"/>
    <w:rsid w:val="006F6811"/>
    <w:rsid w:val="006F68A7"/>
    <w:rsid w:val="007005BA"/>
    <w:rsid w:val="0070359F"/>
    <w:rsid w:val="00704573"/>
    <w:rsid w:val="00704BC3"/>
    <w:rsid w:val="0070509F"/>
    <w:rsid w:val="00705CF5"/>
    <w:rsid w:val="00705D5F"/>
    <w:rsid w:val="00706632"/>
    <w:rsid w:val="007069AD"/>
    <w:rsid w:val="00707DC3"/>
    <w:rsid w:val="0071082C"/>
    <w:rsid w:val="00711FDD"/>
    <w:rsid w:val="00713530"/>
    <w:rsid w:val="00713948"/>
    <w:rsid w:val="00714269"/>
    <w:rsid w:val="0071438B"/>
    <w:rsid w:val="00715A03"/>
    <w:rsid w:val="0071755B"/>
    <w:rsid w:val="00717B28"/>
    <w:rsid w:val="00717B55"/>
    <w:rsid w:val="00720000"/>
    <w:rsid w:val="00720352"/>
    <w:rsid w:val="00720486"/>
    <w:rsid w:val="0072068F"/>
    <w:rsid w:val="0072170E"/>
    <w:rsid w:val="00723118"/>
    <w:rsid w:val="00723B8C"/>
    <w:rsid w:val="00723E78"/>
    <w:rsid w:val="00724A42"/>
    <w:rsid w:val="0072546D"/>
    <w:rsid w:val="00725AF1"/>
    <w:rsid w:val="00725BD1"/>
    <w:rsid w:val="00725E74"/>
    <w:rsid w:val="00726E24"/>
    <w:rsid w:val="0072704A"/>
    <w:rsid w:val="00727159"/>
    <w:rsid w:val="00727360"/>
    <w:rsid w:val="00727875"/>
    <w:rsid w:val="00731EA4"/>
    <w:rsid w:val="007333AC"/>
    <w:rsid w:val="00733907"/>
    <w:rsid w:val="00734133"/>
    <w:rsid w:val="0073493C"/>
    <w:rsid w:val="00734C86"/>
    <w:rsid w:val="007356BB"/>
    <w:rsid w:val="007358E8"/>
    <w:rsid w:val="00735D48"/>
    <w:rsid w:val="00736C2F"/>
    <w:rsid w:val="00737BDD"/>
    <w:rsid w:val="00741D7C"/>
    <w:rsid w:val="00743003"/>
    <w:rsid w:val="00743530"/>
    <w:rsid w:val="007437DF"/>
    <w:rsid w:val="00743BB6"/>
    <w:rsid w:val="00743F91"/>
    <w:rsid w:val="00744A90"/>
    <w:rsid w:val="00744AAA"/>
    <w:rsid w:val="00745413"/>
    <w:rsid w:val="0074560C"/>
    <w:rsid w:val="00745FBA"/>
    <w:rsid w:val="00746645"/>
    <w:rsid w:val="007476BB"/>
    <w:rsid w:val="00747C76"/>
    <w:rsid w:val="00747FED"/>
    <w:rsid w:val="00750703"/>
    <w:rsid w:val="00753A7E"/>
    <w:rsid w:val="00753E17"/>
    <w:rsid w:val="007550D7"/>
    <w:rsid w:val="00755696"/>
    <w:rsid w:val="00756D2C"/>
    <w:rsid w:val="0075758C"/>
    <w:rsid w:val="0075770F"/>
    <w:rsid w:val="007603F5"/>
    <w:rsid w:val="0076141A"/>
    <w:rsid w:val="00761EED"/>
    <w:rsid w:val="0076220F"/>
    <w:rsid w:val="00762C01"/>
    <w:rsid w:val="0076489A"/>
    <w:rsid w:val="0076531F"/>
    <w:rsid w:val="007653CC"/>
    <w:rsid w:val="007659BB"/>
    <w:rsid w:val="007665DB"/>
    <w:rsid w:val="00766A12"/>
    <w:rsid w:val="00767F73"/>
    <w:rsid w:val="007710A5"/>
    <w:rsid w:val="00771469"/>
    <w:rsid w:val="0077205B"/>
    <w:rsid w:val="00772F08"/>
    <w:rsid w:val="007731E1"/>
    <w:rsid w:val="007735F7"/>
    <w:rsid w:val="007737BB"/>
    <w:rsid w:val="00773A4B"/>
    <w:rsid w:val="00773CB8"/>
    <w:rsid w:val="00776232"/>
    <w:rsid w:val="00782A33"/>
    <w:rsid w:val="00783DCB"/>
    <w:rsid w:val="00784DF8"/>
    <w:rsid w:val="00784EA1"/>
    <w:rsid w:val="00784FA3"/>
    <w:rsid w:val="00785FD5"/>
    <w:rsid w:val="00787649"/>
    <w:rsid w:val="00790EF7"/>
    <w:rsid w:val="00791A9D"/>
    <w:rsid w:val="007924E5"/>
    <w:rsid w:val="00793013"/>
    <w:rsid w:val="007933DC"/>
    <w:rsid w:val="007938F3"/>
    <w:rsid w:val="007944CC"/>
    <w:rsid w:val="007953E4"/>
    <w:rsid w:val="007956D1"/>
    <w:rsid w:val="0079570F"/>
    <w:rsid w:val="007A09AB"/>
    <w:rsid w:val="007A1C77"/>
    <w:rsid w:val="007A1D32"/>
    <w:rsid w:val="007A2023"/>
    <w:rsid w:val="007A2155"/>
    <w:rsid w:val="007A2DA8"/>
    <w:rsid w:val="007A4823"/>
    <w:rsid w:val="007A5158"/>
    <w:rsid w:val="007A542C"/>
    <w:rsid w:val="007A546E"/>
    <w:rsid w:val="007A5EC2"/>
    <w:rsid w:val="007B1EF5"/>
    <w:rsid w:val="007B3128"/>
    <w:rsid w:val="007B315D"/>
    <w:rsid w:val="007B7F7C"/>
    <w:rsid w:val="007C04D1"/>
    <w:rsid w:val="007C08E6"/>
    <w:rsid w:val="007C2748"/>
    <w:rsid w:val="007C2763"/>
    <w:rsid w:val="007C29AB"/>
    <w:rsid w:val="007C2CB4"/>
    <w:rsid w:val="007C31D1"/>
    <w:rsid w:val="007C3F8E"/>
    <w:rsid w:val="007C48EE"/>
    <w:rsid w:val="007C50ED"/>
    <w:rsid w:val="007C6DA7"/>
    <w:rsid w:val="007D06DD"/>
    <w:rsid w:val="007D177C"/>
    <w:rsid w:val="007D20E4"/>
    <w:rsid w:val="007D2AB1"/>
    <w:rsid w:val="007D2CDA"/>
    <w:rsid w:val="007D384B"/>
    <w:rsid w:val="007D3850"/>
    <w:rsid w:val="007D3DFE"/>
    <w:rsid w:val="007D3E71"/>
    <w:rsid w:val="007D6938"/>
    <w:rsid w:val="007D70B1"/>
    <w:rsid w:val="007D71A8"/>
    <w:rsid w:val="007D72D9"/>
    <w:rsid w:val="007E1014"/>
    <w:rsid w:val="007E16F4"/>
    <w:rsid w:val="007E1799"/>
    <w:rsid w:val="007E3D71"/>
    <w:rsid w:val="007F0159"/>
    <w:rsid w:val="007F049A"/>
    <w:rsid w:val="007F2A73"/>
    <w:rsid w:val="007F4021"/>
    <w:rsid w:val="007F5715"/>
    <w:rsid w:val="007F5EC2"/>
    <w:rsid w:val="007F6A52"/>
    <w:rsid w:val="008000B3"/>
    <w:rsid w:val="00800159"/>
    <w:rsid w:val="0080054D"/>
    <w:rsid w:val="00800698"/>
    <w:rsid w:val="00801817"/>
    <w:rsid w:val="00802F42"/>
    <w:rsid w:val="00803A85"/>
    <w:rsid w:val="00803C04"/>
    <w:rsid w:val="008043C4"/>
    <w:rsid w:val="00804FE0"/>
    <w:rsid w:val="008078D7"/>
    <w:rsid w:val="00811BCE"/>
    <w:rsid w:val="00812CBB"/>
    <w:rsid w:val="0081354B"/>
    <w:rsid w:val="008143CB"/>
    <w:rsid w:val="008148F6"/>
    <w:rsid w:val="0081500E"/>
    <w:rsid w:val="00815B6D"/>
    <w:rsid w:val="00815D3D"/>
    <w:rsid w:val="008168A2"/>
    <w:rsid w:val="00817338"/>
    <w:rsid w:val="00817370"/>
    <w:rsid w:val="008222F0"/>
    <w:rsid w:val="00822571"/>
    <w:rsid w:val="00822FE7"/>
    <w:rsid w:val="00823C29"/>
    <w:rsid w:val="008244E4"/>
    <w:rsid w:val="00824FB4"/>
    <w:rsid w:val="0082555B"/>
    <w:rsid w:val="00827440"/>
    <w:rsid w:val="008300D5"/>
    <w:rsid w:val="0083061E"/>
    <w:rsid w:val="00830D88"/>
    <w:rsid w:val="00833617"/>
    <w:rsid w:val="00834F37"/>
    <w:rsid w:val="00835A68"/>
    <w:rsid w:val="008367C0"/>
    <w:rsid w:val="00840F3E"/>
    <w:rsid w:val="00841057"/>
    <w:rsid w:val="00841C90"/>
    <w:rsid w:val="00841D89"/>
    <w:rsid w:val="00842E1D"/>
    <w:rsid w:val="00842ED1"/>
    <w:rsid w:val="008434B4"/>
    <w:rsid w:val="00843D6E"/>
    <w:rsid w:val="008443D8"/>
    <w:rsid w:val="0084552A"/>
    <w:rsid w:val="00847DAD"/>
    <w:rsid w:val="00847E10"/>
    <w:rsid w:val="008508D1"/>
    <w:rsid w:val="008511D6"/>
    <w:rsid w:val="008515CD"/>
    <w:rsid w:val="00851BA7"/>
    <w:rsid w:val="00852F06"/>
    <w:rsid w:val="00853029"/>
    <w:rsid w:val="0085423B"/>
    <w:rsid w:val="008555F2"/>
    <w:rsid w:val="00855F7C"/>
    <w:rsid w:val="00857028"/>
    <w:rsid w:val="008572CD"/>
    <w:rsid w:val="00857977"/>
    <w:rsid w:val="00860410"/>
    <w:rsid w:val="008606CB"/>
    <w:rsid w:val="00863420"/>
    <w:rsid w:val="00863AA4"/>
    <w:rsid w:val="00864306"/>
    <w:rsid w:val="00872369"/>
    <w:rsid w:val="0087358F"/>
    <w:rsid w:val="00874366"/>
    <w:rsid w:val="00875C1F"/>
    <w:rsid w:val="0087662C"/>
    <w:rsid w:val="00880222"/>
    <w:rsid w:val="00881E6F"/>
    <w:rsid w:val="00883058"/>
    <w:rsid w:val="00883C17"/>
    <w:rsid w:val="00884F91"/>
    <w:rsid w:val="008859D8"/>
    <w:rsid w:val="0088684B"/>
    <w:rsid w:val="00886B93"/>
    <w:rsid w:val="00886C65"/>
    <w:rsid w:val="00890E3D"/>
    <w:rsid w:val="00891C17"/>
    <w:rsid w:val="00891FD8"/>
    <w:rsid w:val="00893445"/>
    <w:rsid w:val="00894388"/>
    <w:rsid w:val="0089439D"/>
    <w:rsid w:val="00894589"/>
    <w:rsid w:val="00894AB1"/>
    <w:rsid w:val="00895C72"/>
    <w:rsid w:val="0089607D"/>
    <w:rsid w:val="0089631F"/>
    <w:rsid w:val="008973CE"/>
    <w:rsid w:val="00897496"/>
    <w:rsid w:val="008974AE"/>
    <w:rsid w:val="008A19C0"/>
    <w:rsid w:val="008A38EE"/>
    <w:rsid w:val="008A49D0"/>
    <w:rsid w:val="008A5901"/>
    <w:rsid w:val="008A6BAE"/>
    <w:rsid w:val="008A7898"/>
    <w:rsid w:val="008B14EE"/>
    <w:rsid w:val="008B2023"/>
    <w:rsid w:val="008B32DE"/>
    <w:rsid w:val="008B3B1C"/>
    <w:rsid w:val="008B4FA7"/>
    <w:rsid w:val="008B597C"/>
    <w:rsid w:val="008B621A"/>
    <w:rsid w:val="008B6B14"/>
    <w:rsid w:val="008C2A43"/>
    <w:rsid w:val="008C3DD5"/>
    <w:rsid w:val="008C4007"/>
    <w:rsid w:val="008C7430"/>
    <w:rsid w:val="008D081C"/>
    <w:rsid w:val="008D0ACA"/>
    <w:rsid w:val="008D19D8"/>
    <w:rsid w:val="008D2B07"/>
    <w:rsid w:val="008D3629"/>
    <w:rsid w:val="008D42E7"/>
    <w:rsid w:val="008D4368"/>
    <w:rsid w:val="008D472B"/>
    <w:rsid w:val="008D5E7E"/>
    <w:rsid w:val="008D67E6"/>
    <w:rsid w:val="008E02B3"/>
    <w:rsid w:val="008E1DF7"/>
    <w:rsid w:val="008E27BB"/>
    <w:rsid w:val="008E28E1"/>
    <w:rsid w:val="008E2AF7"/>
    <w:rsid w:val="008E2C4C"/>
    <w:rsid w:val="008E3317"/>
    <w:rsid w:val="008E3E37"/>
    <w:rsid w:val="008E466D"/>
    <w:rsid w:val="008E6217"/>
    <w:rsid w:val="008E6267"/>
    <w:rsid w:val="008E669A"/>
    <w:rsid w:val="008E6E4D"/>
    <w:rsid w:val="008E7423"/>
    <w:rsid w:val="008F08E3"/>
    <w:rsid w:val="008F1594"/>
    <w:rsid w:val="008F16AF"/>
    <w:rsid w:val="008F233E"/>
    <w:rsid w:val="008F2C18"/>
    <w:rsid w:val="008F2E9A"/>
    <w:rsid w:val="008F437F"/>
    <w:rsid w:val="008F4A3A"/>
    <w:rsid w:val="008F5519"/>
    <w:rsid w:val="008F56DB"/>
    <w:rsid w:val="008F6569"/>
    <w:rsid w:val="008F6EF8"/>
    <w:rsid w:val="0090039C"/>
    <w:rsid w:val="00901952"/>
    <w:rsid w:val="00901A03"/>
    <w:rsid w:val="009020A6"/>
    <w:rsid w:val="00904813"/>
    <w:rsid w:val="00906ED7"/>
    <w:rsid w:val="00907CD5"/>
    <w:rsid w:val="0091222A"/>
    <w:rsid w:val="00912BDE"/>
    <w:rsid w:val="00912FA1"/>
    <w:rsid w:val="009133E5"/>
    <w:rsid w:val="00913790"/>
    <w:rsid w:val="00917125"/>
    <w:rsid w:val="009204B0"/>
    <w:rsid w:val="0092130A"/>
    <w:rsid w:val="009226EB"/>
    <w:rsid w:val="009233D5"/>
    <w:rsid w:val="00924513"/>
    <w:rsid w:val="0092453A"/>
    <w:rsid w:val="009247A7"/>
    <w:rsid w:val="009247B4"/>
    <w:rsid w:val="00924D5B"/>
    <w:rsid w:val="00925318"/>
    <w:rsid w:val="00930AE3"/>
    <w:rsid w:val="00931685"/>
    <w:rsid w:val="009317DC"/>
    <w:rsid w:val="009334C2"/>
    <w:rsid w:val="00933C83"/>
    <w:rsid w:val="00933ED3"/>
    <w:rsid w:val="00934B72"/>
    <w:rsid w:val="00936027"/>
    <w:rsid w:val="0093661E"/>
    <w:rsid w:val="009378C6"/>
    <w:rsid w:val="00937B08"/>
    <w:rsid w:val="00937C5C"/>
    <w:rsid w:val="00941AB2"/>
    <w:rsid w:val="00942E36"/>
    <w:rsid w:val="00943FD1"/>
    <w:rsid w:val="00944809"/>
    <w:rsid w:val="009464D4"/>
    <w:rsid w:val="00946AA7"/>
    <w:rsid w:val="009500FF"/>
    <w:rsid w:val="0095088D"/>
    <w:rsid w:val="00952320"/>
    <w:rsid w:val="00952B61"/>
    <w:rsid w:val="00952F8B"/>
    <w:rsid w:val="009534B3"/>
    <w:rsid w:val="00954B42"/>
    <w:rsid w:val="00955185"/>
    <w:rsid w:val="00955E93"/>
    <w:rsid w:val="009569BE"/>
    <w:rsid w:val="00956AFD"/>
    <w:rsid w:val="009601DE"/>
    <w:rsid w:val="009612DF"/>
    <w:rsid w:val="00961AE0"/>
    <w:rsid w:val="00963595"/>
    <w:rsid w:val="00963A40"/>
    <w:rsid w:val="009651E4"/>
    <w:rsid w:val="00965BD1"/>
    <w:rsid w:val="0096630C"/>
    <w:rsid w:val="0096770F"/>
    <w:rsid w:val="00967722"/>
    <w:rsid w:val="009678BA"/>
    <w:rsid w:val="009705AF"/>
    <w:rsid w:val="0097090B"/>
    <w:rsid w:val="009734B9"/>
    <w:rsid w:val="009744F7"/>
    <w:rsid w:val="00974E53"/>
    <w:rsid w:val="00975FD0"/>
    <w:rsid w:val="0097603E"/>
    <w:rsid w:val="0097613F"/>
    <w:rsid w:val="00976EB3"/>
    <w:rsid w:val="00980859"/>
    <w:rsid w:val="00982841"/>
    <w:rsid w:val="0098378E"/>
    <w:rsid w:val="00983C00"/>
    <w:rsid w:val="00984366"/>
    <w:rsid w:val="00984ABE"/>
    <w:rsid w:val="009852FB"/>
    <w:rsid w:val="00985CFC"/>
    <w:rsid w:val="00985D29"/>
    <w:rsid w:val="009865A2"/>
    <w:rsid w:val="009867CA"/>
    <w:rsid w:val="00986898"/>
    <w:rsid w:val="00987673"/>
    <w:rsid w:val="00987C95"/>
    <w:rsid w:val="009901D1"/>
    <w:rsid w:val="0099104D"/>
    <w:rsid w:val="00991192"/>
    <w:rsid w:val="00991B02"/>
    <w:rsid w:val="00994B7C"/>
    <w:rsid w:val="009966CF"/>
    <w:rsid w:val="009979CC"/>
    <w:rsid w:val="009A1306"/>
    <w:rsid w:val="009A2AAF"/>
    <w:rsid w:val="009A3553"/>
    <w:rsid w:val="009A3AD1"/>
    <w:rsid w:val="009A3B4D"/>
    <w:rsid w:val="009A616D"/>
    <w:rsid w:val="009A6890"/>
    <w:rsid w:val="009A7186"/>
    <w:rsid w:val="009A758E"/>
    <w:rsid w:val="009A79D0"/>
    <w:rsid w:val="009B332F"/>
    <w:rsid w:val="009B4427"/>
    <w:rsid w:val="009B575F"/>
    <w:rsid w:val="009B64C1"/>
    <w:rsid w:val="009B6CF5"/>
    <w:rsid w:val="009B7DA0"/>
    <w:rsid w:val="009C166E"/>
    <w:rsid w:val="009C1BCD"/>
    <w:rsid w:val="009C1EF0"/>
    <w:rsid w:val="009C29CE"/>
    <w:rsid w:val="009C369F"/>
    <w:rsid w:val="009C3C41"/>
    <w:rsid w:val="009C452D"/>
    <w:rsid w:val="009C4BA9"/>
    <w:rsid w:val="009C572E"/>
    <w:rsid w:val="009C57BE"/>
    <w:rsid w:val="009C57F3"/>
    <w:rsid w:val="009D07FF"/>
    <w:rsid w:val="009D1191"/>
    <w:rsid w:val="009D1288"/>
    <w:rsid w:val="009D1AB8"/>
    <w:rsid w:val="009D4431"/>
    <w:rsid w:val="009D4D31"/>
    <w:rsid w:val="009D53C7"/>
    <w:rsid w:val="009D5523"/>
    <w:rsid w:val="009D655D"/>
    <w:rsid w:val="009D67D8"/>
    <w:rsid w:val="009D7BCE"/>
    <w:rsid w:val="009E1C11"/>
    <w:rsid w:val="009E2B31"/>
    <w:rsid w:val="009E6E6A"/>
    <w:rsid w:val="009E70B0"/>
    <w:rsid w:val="009E76AF"/>
    <w:rsid w:val="009F57D3"/>
    <w:rsid w:val="009F6593"/>
    <w:rsid w:val="009F6984"/>
    <w:rsid w:val="00A0098E"/>
    <w:rsid w:val="00A0322D"/>
    <w:rsid w:val="00A033CB"/>
    <w:rsid w:val="00A03B6B"/>
    <w:rsid w:val="00A059A6"/>
    <w:rsid w:val="00A05E43"/>
    <w:rsid w:val="00A1015D"/>
    <w:rsid w:val="00A10C13"/>
    <w:rsid w:val="00A10DBB"/>
    <w:rsid w:val="00A11E14"/>
    <w:rsid w:val="00A12643"/>
    <w:rsid w:val="00A12DAD"/>
    <w:rsid w:val="00A133F1"/>
    <w:rsid w:val="00A14B99"/>
    <w:rsid w:val="00A14C8F"/>
    <w:rsid w:val="00A16E7B"/>
    <w:rsid w:val="00A215D2"/>
    <w:rsid w:val="00A21676"/>
    <w:rsid w:val="00A21CC3"/>
    <w:rsid w:val="00A23E1E"/>
    <w:rsid w:val="00A242A9"/>
    <w:rsid w:val="00A2678A"/>
    <w:rsid w:val="00A26CF3"/>
    <w:rsid w:val="00A26DFF"/>
    <w:rsid w:val="00A302DB"/>
    <w:rsid w:val="00A303AD"/>
    <w:rsid w:val="00A30B9E"/>
    <w:rsid w:val="00A311F1"/>
    <w:rsid w:val="00A3136F"/>
    <w:rsid w:val="00A324C4"/>
    <w:rsid w:val="00A32E13"/>
    <w:rsid w:val="00A33D97"/>
    <w:rsid w:val="00A34A51"/>
    <w:rsid w:val="00A369D3"/>
    <w:rsid w:val="00A37428"/>
    <w:rsid w:val="00A37512"/>
    <w:rsid w:val="00A414AE"/>
    <w:rsid w:val="00A422E8"/>
    <w:rsid w:val="00A425F9"/>
    <w:rsid w:val="00A42DE1"/>
    <w:rsid w:val="00A436FE"/>
    <w:rsid w:val="00A45669"/>
    <w:rsid w:val="00A463C3"/>
    <w:rsid w:val="00A47130"/>
    <w:rsid w:val="00A5151C"/>
    <w:rsid w:val="00A5205F"/>
    <w:rsid w:val="00A5343B"/>
    <w:rsid w:val="00A53F26"/>
    <w:rsid w:val="00A54BF3"/>
    <w:rsid w:val="00A54EF0"/>
    <w:rsid w:val="00A558DC"/>
    <w:rsid w:val="00A55FAA"/>
    <w:rsid w:val="00A56113"/>
    <w:rsid w:val="00A579C5"/>
    <w:rsid w:val="00A60899"/>
    <w:rsid w:val="00A61255"/>
    <w:rsid w:val="00A6139F"/>
    <w:rsid w:val="00A64B44"/>
    <w:rsid w:val="00A65595"/>
    <w:rsid w:val="00A65B49"/>
    <w:rsid w:val="00A661CC"/>
    <w:rsid w:val="00A66230"/>
    <w:rsid w:val="00A663D9"/>
    <w:rsid w:val="00A66709"/>
    <w:rsid w:val="00A66F57"/>
    <w:rsid w:val="00A67A97"/>
    <w:rsid w:val="00A7169D"/>
    <w:rsid w:val="00A725CF"/>
    <w:rsid w:val="00A73891"/>
    <w:rsid w:val="00A7639B"/>
    <w:rsid w:val="00A76BA6"/>
    <w:rsid w:val="00A80105"/>
    <w:rsid w:val="00A819B6"/>
    <w:rsid w:val="00A82B98"/>
    <w:rsid w:val="00A8495F"/>
    <w:rsid w:val="00A84D2C"/>
    <w:rsid w:val="00A84E71"/>
    <w:rsid w:val="00A855C3"/>
    <w:rsid w:val="00A85F59"/>
    <w:rsid w:val="00A85FD2"/>
    <w:rsid w:val="00A86A05"/>
    <w:rsid w:val="00A879C9"/>
    <w:rsid w:val="00A905A0"/>
    <w:rsid w:val="00A90DC0"/>
    <w:rsid w:val="00A91B93"/>
    <w:rsid w:val="00A91EE9"/>
    <w:rsid w:val="00A920CE"/>
    <w:rsid w:val="00A933C0"/>
    <w:rsid w:val="00A93793"/>
    <w:rsid w:val="00A9440C"/>
    <w:rsid w:val="00A94C83"/>
    <w:rsid w:val="00A94F59"/>
    <w:rsid w:val="00A95F21"/>
    <w:rsid w:val="00A967C6"/>
    <w:rsid w:val="00A967EC"/>
    <w:rsid w:val="00A970C2"/>
    <w:rsid w:val="00AA01EE"/>
    <w:rsid w:val="00AA1443"/>
    <w:rsid w:val="00AA1ADD"/>
    <w:rsid w:val="00AA25C1"/>
    <w:rsid w:val="00AA2634"/>
    <w:rsid w:val="00AA2CDC"/>
    <w:rsid w:val="00AA3769"/>
    <w:rsid w:val="00AA51A7"/>
    <w:rsid w:val="00AA5E4E"/>
    <w:rsid w:val="00AA625E"/>
    <w:rsid w:val="00AB0FDD"/>
    <w:rsid w:val="00AB1473"/>
    <w:rsid w:val="00AB2535"/>
    <w:rsid w:val="00AB25AA"/>
    <w:rsid w:val="00AB32B0"/>
    <w:rsid w:val="00AB35AA"/>
    <w:rsid w:val="00AB3C22"/>
    <w:rsid w:val="00AB4386"/>
    <w:rsid w:val="00AB5140"/>
    <w:rsid w:val="00AB5548"/>
    <w:rsid w:val="00AB7A3F"/>
    <w:rsid w:val="00AC28DD"/>
    <w:rsid w:val="00AC3A23"/>
    <w:rsid w:val="00AC54BE"/>
    <w:rsid w:val="00AC64E3"/>
    <w:rsid w:val="00AC7547"/>
    <w:rsid w:val="00AD0D41"/>
    <w:rsid w:val="00AD0F07"/>
    <w:rsid w:val="00AD1173"/>
    <w:rsid w:val="00AD19C6"/>
    <w:rsid w:val="00AD1C20"/>
    <w:rsid w:val="00AD2105"/>
    <w:rsid w:val="00AD3BD0"/>
    <w:rsid w:val="00AD4A89"/>
    <w:rsid w:val="00AD5F6D"/>
    <w:rsid w:val="00AD78CD"/>
    <w:rsid w:val="00AD7CE8"/>
    <w:rsid w:val="00AE0B5D"/>
    <w:rsid w:val="00AE2864"/>
    <w:rsid w:val="00AE2D39"/>
    <w:rsid w:val="00AE3E8B"/>
    <w:rsid w:val="00AE4C4B"/>
    <w:rsid w:val="00AE54EA"/>
    <w:rsid w:val="00AE5585"/>
    <w:rsid w:val="00AE56CB"/>
    <w:rsid w:val="00AE5770"/>
    <w:rsid w:val="00AE5F5B"/>
    <w:rsid w:val="00AE6A0D"/>
    <w:rsid w:val="00AE7B1F"/>
    <w:rsid w:val="00AE7F3C"/>
    <w:rsid w:val="00AF05E6"/>
    <w:rsid w:val="00AF0CA2"/>
    <w:rsid w:val="00AF166E"/>
    <w:rsid w:val="00AF247E"/>
    <w:rsid w:val="00AF24A9"/>
    <w:rsid w:val="00AF417E"/>
    <w:rsid w:val="00AF512E"/>
    <w:rsid w:val="00AF57B3"/>
    <w:rsid w:val="00AF6AEC"/>
    <w:rsid w:val="00AF7BEC"/>
    <w:rsid w:val="00AF7D5D"/>
    <w:rsid w:val="00B00A66"/>
    <w:rsid w:val="00B00FD9"/>
    <w:rsid w:val="00B01866"/>
    <w:rsid w:val="00B01B2B"/>
    <w:rsid w:val="00B0206B"/>
    <w:rsid w:val="00B04105"/>
    <w:rsid w:val="00B04352"/>
    <w:rsid w:val="00B0494C"/>
    <w:rsid w:val="00B0621D"/>
    <w:rsid w:val="00B1254D"/>
    <w:rsid w:val="00B1420D"/>
    <w:rsid w:val="00B154F7"/>
    <w:rsid w:val="00B15671"/>
    <w:rsid w:val="00B15B8A"/>
    <w:rsid w:val="00B15EA7"/>
    <w:rsid w:val="00B173C1"/>
    <w:rsid w:val="00B17A07"/>
    <w:rsid w:val="00B20360"/>
    <w:rsid w:val="00B21074"/>
    <w:rsid w:val="00B214CB"/>
    <w:rsid w:val="00B23393"/>
    <w:rsid w:val="00B26CFE"/>
    <w:rsid w:val="00B30C4D"/>
    <w:rsid w:val="00B30D9C"/>
    <w:rsid w:val="00B30DF3"/>
    <w:rsid w:val="00B31290"/>
    <w:rsid w:val="00B332AB"/>
    <w:rsid w:val="00B333EF"/>
    <w:rsid w:val="00B34848"/>
    <w:rsid w:val="00B34AEC"/>
    <w:rsid w:val="00B34C57"/>
    <w:rsid w:val="00B3526B"/>
    <w:rsid w:val="00B36028"/>
    <w:rsid w:val="00B370E5"/>
    <w:rsid w:val="00B375B8"/>
    <w:rsid w:val="00B4025A"/>
    <w:rsid w:val="00B4147E"/>
    <w:rsid w:val="00B414F0"/>
    <w:rsid w:val="00B4229B"/>
    <w:rsid w:val="00B4322D"/>
    <w:rsid w:val="00B44226"/>
    <w:rsid w:val="00B45FAE"/>
    <w:rsid w:val="00B461A8"/>
    <w:rsid w:val="00B46492"/>
    <w:rsid w:val="00B473B3"/>
    <w:rsid w:val="00B474B6"/>
    <w:rsid w:val="00B52F52"/>
    <w:rsid w:val="00B530AF"/>
    <w:rsid w:val="00B53713"/>
    <w:rsid w:val="00B53F4C"/>
    <w:rsid w:val="00B5491B"/>
    <w:rsid w:val="00B54959"/>
    <w:rsid w:val="00B550DE"/>
    <w:rsid w:val="00B555DD"/>
    <w:rsid w:val="00B5651B"/>
    <w:rsid w:val="00B57D85"/>
    <w:rsid w:val="00B60694"/>
    <w:rsid w:val="00B61042"/>
    <w:rsid w:val="00B6115D"/>
    <w:rsid w:val="00B6602E"/>
    <w:rsid w:val="00B66B1E"/>
    <w:rsid w:val="00B66BA8"/>
    <w:rsid w:val="00B70EFC"/>
    <w:rsid w:val="00B7134C"/>
    <w:rsid w:val="00B72CE0"/>
    <w:rsid w:val="00B73DAA"/>
    <w:rsid w:val="00B763B7"/>
    <w:rsid w:val="00B76D2A"/>
    <w:rsid w:val="00B77034"/>
    <w:rsid w:val="00B779A6"/>
    <w:rsid w:val="00B810F0"/>
    <w:rsid w:val="00B81D2F"/>
    <w:rsid w:val="00B824C8"/>
    <w:rsid w:val="00B8274D"/>
    <w:rsid w:val="00B83553"/>
    <w:rsid w:val="00B845AB"/>
    <w:rsid w:val="00B8638A"/>
    <w:rsid w:val="00B879F2"/>
    <w:rsid w:val="00B87CF7"/>
    <w:rsid w:val="00B87FC8"/>
    <w:rsid w:val="00B911EF"/>
    <w:rsid w:val="00B91E60"/>
    <w:rsid w:val="00B92BC4"/>
    <w:rsid w:val="00B947C7"/>
    <w:rsid w:val="00B94AE8"/>
    <w:rsid w:val="00B94E5D"/>
    <w:rsid w:val="00B9646A"/>
    <w:rsid w:val="00BA01CB"/>
    <w:rsid w:val="00BA071C"/>
    <w:rsid w:val="00BA0D3E"/>
    <w:rsid w:val="00BA355F"/>
    <w:rsid w:val="00BA59B1"/>
    <w:rsid w:val="00BA5CDE"/>
    <w:rsid w:val="00BA5E34"/>
    <w:rsid w:val="00BA6591"/>
    <w:rsid w:val="00BA7FFC"/>
    <w:rsid w:val="00BB0FD6"/>
    <w:rsid w:val="00BB1C10"/>
    <w:rsid w:val="00BB5126"/>
    <w:rsid w:val="00BB5EE1"/>
    <w:rsid w:val="00BB5F75"/>
    <w:rsid w:val="00BB62B0"/>
    <w:rsid w:val="00BB68AC"/>
    <w:rsid w:val="00BC15E6"/>
    <w:rsid w:val="00BC196B"/>
    <w:rsid w:val="00BC2447"/>
    <w:rsid w:val="00BC276C"/>
    <w:rsid w:val="00BC3E61"/>
    <w:rsid w:val="00BC3EC5"/>
    <w:rsid w:val="00BC462B"/>
    <w:rsid w:val="00BC469C"/>
    <w:rsid w:val="00BC497A"/>
    <w:rsid w:val="00BC51FE"/>
    <w:rsid w:val="00BC5234"/>
    <w:rsid w:val="00BC69CD"/>
    <w:rsid w:val="00BC76AC"/>
    <w:rsid w:val="00BC7A95"/>
    <w:rsid w:val="00BD00E8"/>
    <w:rsid w:val="00BD1390"/>
    <w:rsid w:val="00BD2F08"/>
    <w:rsid w:val="00BD35F2"/>
    <w:rsid w:val="00BD3C37"/>
    <w:rsid w:val="00BD42D0"/>
    <w:rsid w:val="00BD4338"/>
    <w:rsid w:val="00BD44FB"/>
    <w:rsid w:val="00BD4DAA"/>
    <w:rsid w:val="00BE02CD"/>
    <w:rsid w:val="00BE10CE"/>
    <w:rsid w:val="00BE386D"/>
    <w:rsid w:val="00BE3CBE"/>
    <w:rsid w:val="00BE4C5F"/>
    <w:rsid w:val="00BE5C84"/>
    <w:rsid w:val="00BE6898"/>
    <w:rsid w:val="00BE6EF5"/>
    <w:rsid w:val="00BF011A"/>
    <w:rsid w:val="00BF0303"/>
    <w:rsid w:val="00BF0422"/>
    <w:rsid w:val="00BF042A"/>
    <w:rsid w:val="00BF0AC3"/>
    <w:rsid w:val="00BF105E"/>
    <w:rsid w:val="00BF10CF"/>
    <w:rsid w:val="00BF179E"/>
    <w:rsid w:val="00BF3839"/>
    <w:rsid w:val="00BF65A3"/>
    <w:rsid w:val="00BF7608"/>
    <w:rsid w:val="00BF7A41"/>
    <w:rsid w:val="00C01C91"/>
    <w:rsid w:val="00C027B1"/>
    <w:rsid w:val="00C04C6E"/>
    <w:rsid w:val="00C04F4A"/>
    <w:rsid w:val="00C05876"/>
    <w:rsid w:val="00C058E0"/>
    <w:rsid w:val="00C115B1"/>
    <w:rsid w:val="00C11AB2"/>
    <w:rsid w:val="00C1311D"/>
    <w:rsid w:val="00C13E97"/>
    <w:rsid w:val="00C13F28"/>
    <w:rsid w:val="00C1590D"/>
    <w:rsid w:val="00C15F11"/>
    <w:rsid w:val="00C16579"/>
    <w:rsid w:val="00C167B2"/>
    <w:rsid w:val="00C169DB"/>
    <w:rsid w:val="00C17AF9"/>
    <w:rsid w:val="00C20AB6"/>
    <w:rsid w:val="00C21976"/>
    <w:rsid w:val="00C2203D"/>
    <w:rsid w:val="00C22E0C"/>
    <w:rsid w:val="00C22F52"/>
    <w:rsid w:val="00C23395"/>
    <w:rsid w:val="00C247CB"/>
    <w:rsid w:val="00C2696D"/>
    <w:rsid w:val="00C26C97"/>
    <w:rsid w:val="00C303B4"/>
    <w:rsid w:val="00C30626"/>
    <w:rsid w:val="00C31179"/>
    <w:rsid w:val="00C3186A"/>
    <w:rsid w:val="00C336F7"/>
    <w:rsid w:val="00C34FEF"/>
    <w:rsid w:val="00C365F5"/>
    <w:rsid w:val="00C37AEC"/>
    <w:rsid w:val="00C40806"/>
    <w:rsid w:val="00C40AB0"/>
    <w:rsid w:val="00C41453"/>
    <w:rsid w:val="00C4151D"/>
    <w:rsid w:val="00C419DD"/>
    <w:rsid w:val="00C42049"/>
    <w:rsid w:val="00C42D08"/>
    <w:rsid w:val="00C43A7D"/>
    <w:rsid w:val="00C448D5"/>
    <w:rsid w:val="00C44925"/>
    <w:rsid w:val="00C44B3C"/>
    <w:rsid w:val="00C45456"/>
    <w:rsid w:val="00C50E28"/>
    <w:rsid w:val="00C510C6"/>
    <w:rsid w:val="00C516DA"/>
    <w:rsid w:val="00C516E4"/>
    <w:rsid w:val="00C51902"/>
    <w:rsid w:val="00C5305D"/>
    <w:rsid w:val="00C53068"/>
    <w:rsid w:val="00C55E5B"/>
    <w:rsid w:val="00C56595"/>
    <w:rsid w:val="00C566F3"/>
    <w:rsid w:val="00C571C8"/>
    <w:rsid w:val="00C57AC0"/>
    <w:rsid w:val="00C57AD8"/>
    <w:rsid w:val="00C60A68"/>
    <w:rsid w:val="00C61010"/>
    <w:rsid w:val="00C612D9"/>
    <w:rsid w:val="00C637EE"/>
    <w:rsid w:val="00C67448"/>
    <w:rsid w:val="00C7099A"/>
    <w:rsid w:val="00C71827"/>
    <w:rsid w:val="00C71D7D"/>
    <w:rsid w:val="00C73586"/>
    <w:rsid w:val="00C74EFC"/>
    <w:rsid w:val="00C76399"/>
    <w:rsid w:val="00C76B55"/>
    <w:rsid w:val="00C77D5A"/>
    <w:rsid w:val="00C8224C"/>
    <w:rsid w:val="00C838C0"/>
    <w:rsid w:val="00C83E84"/>
    <w:rsid w:val="00C84395"/>
    <w:rsid w:val="00C843C5"/>
    <w:rsid w:val="00C84464"/>
    <w:rsid w:val="00C85B36"/>
    <w:rsid w:val="00C85CC9"/>
    <w:rsid w:val="00C85FD9"/>
    <w:rsid w:val="00C86782"/>
    <w:rsid w:val="00C86DB5"/>
    <w:rsid w:val="00C91EFC"/>
    <w:rsid w:val="00C928B9"/>
    <w:rsid w:val="00C92D77"/>
    <w:rsid w:val="00C933BA"/>
    <w:rsid w:val="00C944CC"/>
    <w:rsid w:val="00C94AB0"/>
    <w:rsid w:val="00C95890"/>
    <w:rsid w:val="00CA0384"/>
    <w:rsid w:val="00CA1828"/>
    <w:rsid w:val="00CA1DA4"/>
    <w:rsid w:val="00CA233D"/>
    <w:rsid w:val="00CA24AD"/>
    <w:rsid w:val="00CA2DC3"/>
    <w:rsid w:val="00CA30DA"/>
    <w:rsid w:val="00CA3755"/>
    <w:rsid w:val="00CA476C"/>
    <w:rsid w:val="00CA6C15"/>
    <w:rsid w:val="00CB00D4"/>
    <w:rsid w:val="00CB1242"/>
    <w:rsid w:val="00CB2C96"/>
    <w:rsid w:val="00CB3B6F"/>
    <w:rsid w:val="00CB57C4"/>
    <w:rsid w:val="00CB5D8B"/>
    <w:rsid w:val="00CB626E"/>
    <w:rsid w:val="00CB68D1"/>
    <w:rsid w:val="00CB7955"/>
    <w:rsid w:val="00CB79F8"/>
    <w:rsid w:val="00CB7B24"/>
    <w:rsid w:val="00CB7C4F"/>
    <w:rsid w:val="00CC03BE"/>
    <w:rsid w:val="00CC14E8"/>
    <w:rsid w:val="00CC1F51"/>
    <w:rsid w:val="00CC2684"/>
    <w:rsid w:val="00CC3C36"/>
    <w:rsid w:val="00CC416A"/>
    <w:rsid w:val="00CC495A"/>
    <w:rsid w:val="00CC4A5C"/>
    <w:rsid w:val="00CC5045"/>
    <w:rsid w:val="00CC5416"/>
    <w:rsid w:val="00CC5747"/>
    <w:rsid w:val="00CC5893"/>
    <w:rsid w:val="00CC5EEB"/>
    <w:rsid w:val="00CC6F41"/>
    <w:rsid w:val="00CD0FAF"/>
    <w:rsid w:val="00CD13B8"/>
    <w:rsid w:val="00CD3B03"/>
    <w:rsid w:val="00CD4A9F"/>
    <w:rsid w:val="00CD65DA"/>
    <w:rsid w:val="00CD70CC"/>
    <w:rsid w:val="00CD7177"/>
    <w:rsid w:val="00CD760B"/>
    <w:rsid w:val="00CD7A47"/>
    <w:rsid w:val="00CE0E28"/>
    <w:rsid w:val="00CE12BC"/>
    <w:rsid w:val="00CE1763"/>
    <w:rsid w:val="00CE221D"/>
    <w:rsid w:val="00CE3D3F"/>
    <w:rsid w:val="00CE5A16"/>
    <w:rsid w:val="00CF025B"/>
    <w:rsid w:val="00CF0BFF"/>
    <w:rsid w:val="00CF1110"/>
    <w:rsid w:val="00CF197B"/>
    <w:rsid w:val="00CF1E72"/>
    <w:rsid w:val="00CF2424"/>
    <w:rsid w:val="00CF2794"/>
    <w:rsid w:val="00CF4469"/>
    <w:rsid w:val="00CF4B16"/>
    <w:rsid w:val="00CF7D7F"/>
    <w:rsid w:val="00D001F5"/>
    <w:rsid w:val="00D00A0C"/>
    <w:rsid w:val="00D0102E"/>
    <w:rsid w:val="00D0105A"/>
    <w:rsid w:val="00D01EA0"/>
    <w:rsid w:val="00D025EA"/>
    <w:rsid w:val="00D04260"/>
    <w:rsid w:val="00D055F3"/>
    <w:rsid w:val="00D0594C"/>
    <w:rsid w:val="00D0779D"/>
    <w:rsid w:val="00D1077B"/>
    <w:rsid w:val="00D120DC"/>
    <w:rsid w:val="00D12FC7"/>
    <w:rsid w:val="00D148D5"/>
    <w:rsid w:val="00D14906"/>
    <w:rsid w:val="00D17445"/>
    <w:rsid w:val="00D17FC8"/>
    <w:rsid w:val="00D20FD0"/>
    <w:rsid w:val="00D21684"/>
    <w:rsid w:val="00D21B00"/>
    <w:rsid w:val="00D2233C"/>
    <w:rsid w:val="00D22A77"/>
    <w:rsid w:val="00D2305D"/>
    <w:rsid w:val="00D2449E"/>
    <w:rsid w:val="00D24653"/>
    <w:rsid w:val="00D25893"/>
    <w:rsid w:val="00D25E5D"/>
    <w:rsid w:val="00D263A0"/>
    <w:rsid w:val="00D27008"/>
    <w:rsid w:val="00D272F8"/>
    <w:rsid w:val="00D273A8"/>
    <w:rsid w:val="00D30FC1"/>
    <w:rsid w:val="00D3184C"/>
    <w:rsid w:val="00D31D80"/>
    <w:rsid w:val="00D32B74"/>
    <w:rsid w:val="00D338A2"/>
    <w:rsid w:val="00D348F4"/>
    <w:rsid w:val="00D364C6"/>
    <w:rsid w:val="00D3739E"/>
    <w:rsid w:val="00D40172"/>
    <w:rsid w:val="00D4042D"/>
    <w:rsid w:val="00D417F5"/>
    <w:rsid w:val="00D42088"/>
    <w:rsid w:val="00D42689"/>
    <w:rsid w:val="00D426EA"/>
    <w:rsid w:val="00D43045"/>
    <w:rsid w:val="00D432A1"/>
    <w:rsid w:val="00D44EDC"/>
    <w:rsid w:val="00D45055"/>
    <w:rsid w:val="00D4524F"/>
    <w:rsid w:val="00D47116"/>
    <w:rsid w:val="00D47793"/>
    <w:rsid w:val="00D478FE"/>
    <w:rsid w:val="00D505A5"/>
    <w:rsid w:val="00D507EF"/>
    <w:rsid w:val="00D508E9"/>
    <w:rsid w:val="00D51456"/>
    <w:rsid w:val="00D51ED0"/>
    <w:rsid w:val="00D5283A"/>
    <w:rsid w:val="00D52F7C"/>
    <w:rsid w:val="00D53F4C"/>
    <w:rsid w:val="00D541A4"/>
    <w:rsid w:val="00D5465C"/>
    <w:rsid w:val="00D57569"/>
    <w:rsid w:val="00D6073F"/>
    <w:rsid w:val="00D60F6D"/>
    <w:rsid w:val="00D611CA"/>
    <w:rsid w:val="00D6205F"/>
    <w:rsid w:val="00D624D9"/>
    <w:rsid w:val="00D64B89"/>
    <w:rsid w:val="00D65397"/>
    <w:rsid w:val="00D70088"/>
    <w:rsid w:val="00D7041E"/>
    <w:rsid w:val="00D7059D"/>
    <w:rsid w:val="00D7084E"/>
    <w:rsid w:val="00D70BA1"/>
    <w:rsid w:val="00D71A8B"/>
    <w:rsid w:val="00D71E4C"/>
    <w:rsid w:val="00D720B4"/>
    <w:rsid w:val="00D7261A"/>
    <w:rsid w:val="00D72D70"/>
    <w:rsid w:val="00D741CC"/>
    <w:rsid w:val="00D746C4"/>
    <w:rsid w:val="00D75361"/>
    <w:rsid w:val="00D75822"/>
    <w:rsid w:val="00D75B22"/>
    <w:rsid w:val="00D76A4C"/>
    <w:rsid w:val="00D77A19"/>
    <w:rsid w:val="00D77A9A"/>
    <w:rsid w:val="00D80064"/>
    <w:rsid w:val="00D8041B"/>
    <w:rsid w:val="00D8154B"/>
    <w:rsid w:val="00D8223B"/>
    <w:rsid w:val="00D8299E"/>
    <w:rsid w:val="00D858B3"/>
    <w:rsid w:val="00D86AB3"/>
    <w:rsid w:val="00D87B29"/>
    <w:rsid w:val="00D87BCD"/>
    <w:rsid w:val="00D900D9"/>
    <w:rsid w:val="00D915FC"/>
    <w:rsid w:val="00D91E06"/>
    <w:rsid w:val="00D94B4D"/>
    <w:rsid w:val="00D94E74"/>
    <w:rsid w:val="00D94F11"/>
    <w:rsid w:val="00D954A7"/>
    <w:rsid w:val="00D95CB5"/>
    <w:rsid w:val="00D96852"/>
    <w:rsid w:val="00D97094"/>
    <w:rsid w:val="00DA0A8A"/>
    <w:rsid w:val="00DA0DE6"/>
    <w:rsid w:val="00DA0EDD"/>
    <w:rsid w:val="00DA0F1A"/>
    <w:rsid w:val="00DA22DB"/>
    <w:rsid w:val="00DA26F7"/>
    <w:rsid w:val="00DA2AD5"/>
    <w:rsid w:val="00DA2D94"/>
    <w:rsid w:val="00DA2FF4"/>
    <w:rsid w:val="00DA59F4"/>
    <w:rsid w:val="00DA5A87"/>
    <w:rsid w:val="00DA6E3A"/>
    <w:rsid w:val="00DA70C2"/>
    <w:rsid w:val="00DB081C"/>
    <w:rsid w:val="00DB0EE3"/>
    <w:rsid w:val="00DB0F29"/>
    <w:rsid w:val="00DB139B"/>
    <w:rsid w:val="00DB18C7"/>
    <w:rsid w:val="00DB1CDA"/>
    <w:rsid w:val="00DB213F"/>
    <w:rsid w:val="00DB2550"/>
    <w:rsid w:val="00DB33EC"/>
    <w:rsid w:val="00DB3785"/>
    <w:rsid w:val="00DB3C84"/>
    <w:rsid w:val="00DB5565"/>
    <w:rsid w:val="00DB56D3"/>
    <w:rsid w:val="00DB6DE1"/>
    <w:rsid w:val="00DB7204"/>
    <w:rsid w:val="00DB74B8"/>
    <w:rsid w:val="00DB7F4D"/>
    <w:rsid w:val="00DC0ABC"/>
    <w:rsid w:val="00DC3F17"/>
    <w:rsid w:val="00DC49A9"/>
    <w:rsid w:val="00DC7525"/>
    <w:rsid w:val="00DC76B9"/>
    <w:rsid w:val="00DD0054"/>
    <w:rsid w:val="00DD100A"/>
    <w:rsid w:val="00DD2A57"/>
    <w:rsid w:val="00DD2B65"/>
    <w:rsid w:val="00DD3B71"/>
    <w:rsid w:val="00DD445A"/>
    <w:rsid w:val="00DD59C0"/>
    <w:rsid w:val="00DD5F6E"/>
    <w:rsid w:val="00DD6AFC"/>
    <w:rsid w:val="00DD74E8"/>
    <w:rsid w:val="00DD7DB9"/>
    <w:rsid w:val="00DE0030"/>
    <w:rsid w:val="00DE038D"/>
    <w:rsid w:val="00DE27F2"/>
    <w:rsid w:val="00DE50DB"/>
    <w:rsid w:val="00DE6D65"/>
    <w:rsid w:val="00DE6F51"/>
    <w:rsid w:val="00DE7852"/>
    <w:rsid w:val="00DE79F9"/>
    <w:rsid w:val="00DE7DFF"/>
    <w:rsid w:val="00DE7FDB"/>
    <w:rsid w:val="00DF0F4D"/>
    <w:rsid w:val="00DF2961"/>
    <w:rsid w:val="00DF2A17"/>
    <w:rsid w:val="00DF594C"/>
    <w:rsid w:val="00DF6420"/>
    <w:rsid w:val="00DF65A1"/>
    <w:rsid w:val="00DF69E4"/>
    <w:rsid w:val="00E00D35"/>
    <w:rsid w:val="00E01267"/>
    <w:rsid w:val="00E01418"/>
    <w:rsid w:val="00E02F69"/>
    <w:rsid w:val="00E03AEE"/>
    <w:rsid w:val="00E04D73"/>
    <w:rsid w:val="00E05E6B"/>
    <w:rsid w:val="00E06F9D"/>
    <w:rsid w:val="00E07130"/>
    <w:rsid w:val="00E10032"/>
    <w:rsid w:val="00E10964"/>
    <w:rsid w:val="00E10E46"/>
    <w:rsid w:val="00E12A9F"/>
    <w:rsid w:val="00E136C1"/>
    <w:rsid w:val="00E141F9"/>
    <w:rsid w:val="00E14AB9"/>
    <w:rsid w:val="00E15150"/>
    <w:rsid w:val="00E158BE"/>
    <w:rsid w:val="00E2051E"/>
    <w:rsid w:val="00E23482"/>
    <w:rsid w:val="00E23DE7"/>
    <w:rsid w:val="00E23E55"/>
    <w:rsid w:val="00E244ED"/>
    <w:rsid w:val="00E255C1"/>
    <w:rsid w:val="00E257ED"/>
    <w:rsid w:val="00E25C38"/>
    <w:rsid w:val="00E26D11"/>
    <w:rsid w:val="00E27FF0"/>
    <w:rsid w:val="00E300AD"/>
    <w:rsid w:val="00E309EF"/>
    <w:rsid w:val="00E321AB"/>
    <w:rsid w:val="00E3432B"/>
    <w:rsid w:val="00E3514A"/>
    <w:rsid w:val="00E35718"/>
    <w:rsid w:val="00E35A80"/>
    <w:rsid w:val="00E36A35"/>
    <w:rsid w:val="00E37062"/>
    <w:rsid w:val="00E400B9"/>
    <w:rsid w:val="00E41845"/>
    <w:rsid w:val="00E43084"/>
    <w:rsid w:val="00E449FE"/>
    <w:rsid w:val="00E45C97"/>
    <w:rsid w:val="00E4741C"/>
    <w:rsid w:val="00E47481"/>
    <w:rsid w:val="00E501B6"/>
    <w:rsid w:val="00E501FA"/>
    <w:rsid w:val="00E505CE"/>
    <w:rsid w:val="00E53E2E"/>
    <w:rsid w:val="00E55685"/>
    <w:rsid w:val="00E561EC"/>
    <w:rsid w:val="00E57FA9"/>
    <w:rsid w:val="00E603D3"/>
    <w:rsid w:val="00E6082E"/>
    <w:rsid w:val="00E608CD"/>
    <w:rsid w:val="00E609CC"/>
    <w:rsid w:val="00E60A9E"/>
    <w:rsid w:val="00E6127F"/>
    <w:rsid w:val="00E6168D"/>
    <w:rsid w:val="00E61AE0"/>
    <w:rsid w:val="00E61CDF"/>
    <w:rsid w:val="00E64492"/>
    <w:rsid w:val="00E70A73"/>
    <w:rsid w:val="00E71EA7"/>
    <w:rsid w:val="00E726D9"/>
    <w:rsid w:val="00E728B5"/>
    <w:rsid w:val="00E74465"/>
    <w:rsid w:val="00E7475E"/>
    <w:rsid w:val="00E74FC3"/>
    <w:rsid w:val="00E751D9"/>
    <w:rsid w:val="00E75B8D"/>
    <w:rsid w:val="00E76799"/>
    <w:rsid w:val="00E77258"/>
    <w:rsid w:val="00E77813"/>
    <w:rsid w:val="00E81202"/>
    <w:rsid w:val="00E83B22"/>
    <w:rsid w:val="00E83C8A"/>
    <w:rsid w:val="00E83EB4"/>
    <w:rsid w:val="00E843DB"/>
    <w:rsid w:val="00E86E31"/>
    <w:rsid w:val="00E872DA"/>
    <w:rsid w:val="00E877DB"/>
    <w:rsid w:val="00E90CDB"/>
    <w:rsid w:val="00E90EE9"/>
    <w:rsid w:val="00E9207A"/>
    <w:rsid w:val="00E93B87"/>
    <w:rsid w:val="00E966F6"/>
    <w:rsid w:val="00E97455"/>
    <w:rsid w:val="00E97587"/>
    <w:rsid w:val="00E975FA"/>
    <w:rsid w:val="00E97FED"/>
    <w:rsid w:val="00EA0116"/>
    <w:rsid w:val="00EA3AAF"/>
    <w:rsid w:val="00EA3C7E"/>
    <w:rsid w:val="00EA46FF"/>
    <w:rsid w:val="00EA60B1"/>
    <w:rsid w:val="00EA6CEF"/>
    <w:rsid w:val="00EA75C6"/>
    <w:rsid w:val="00EA768C"/>
    <w:rsid w:val="00EB4C8A"/>
    <w:rsid w:val="00EB4E65"/>
    <w:rsid w:val="00EB6E87"/>
    <w:rsid w:val="00EB71C7"/>
    <w:rsid w:val="00EB787D"/>
    <w:rsid w:val="00EC0C39"/>
    <w:rsid w:val="00EC1076"/>
    <w:rsid w:val="00EC10B0"/>
    <w:rsid w:val="00EC2187"/>
    <w:rsid w:val="00EC2E3B"/>
    <w:rsid w:val="00EC500D"/>
    <w:rsid w:val="00EC51DF"/>
    <w:rsid w:val="00EC6182"/>
    <w:rsid w:val="00EC79DE"/>
    <w:rsid w:val="00EC7E62"/>
    <w:rsid w:val="00EC7EC0"/>
    <w:rsid w:val="00ED00A6"/>
    <w:rsid w:val="00ED076B"/>
    <w:rsid w:val="00ED3245"/>
    <w:rsid w:val="00ED364A"/>
    <w:rsid w:val="00ED3704"/>
    <w:rsid w:val="00ED48D5"/>
    <w:rsid w:val="00ED4CA8"/>
    <w:rsid w:val="00ED4D28"/>
    <w:rsid w:val="00ED6FC4"/>
    <w:rsid w:val="00EE0463"/>
    <w:rsid w:val="00EE176A"/>
    <w:rsid w:val="00EE20CB"/>
    <w:rsid w:val="00EE3A1D"/>
    <w:rsid w:val="00EE3CF2"/>
    <w:rsid w:val="00EE442F"/>
    <w:rsid w:val="00EE45BC"/>
    <w:rsid w:val="00EE5037"/>
    <w:rsid w:val="00EE5C72"/>
    <w:rsid w:val="00EE6893"/>
    <w:rsid w:val="00EE6A94"/>
    <w:rsid w:val="00EE7578"/>
    <w:rsid w:val="00EE7D7B"/>
    <w:rsid w:val="00EF04A4"/>
    <w:rsid w:val="00EF0515"/>
    <w:rsid w:val="00EF1BD0"/>
    <w:rsid w:val="00EF2F10"/>
    <w:rsid w:val="00EF38ED"/>
    <w:rsid w:val="00EF3A9D"/>
    <w:rsid w:val="00EF4E9E"/>
    <w:rsid w:val="00EF52F0"/>
    <w:rsid w:val="00EF5438"/>
    <w:rsid w:val="00EF76DF"/>
    <w:rsid w:val="00EF7EBC"/>
    <w:rsid w:val="00F000C9"/>
    <w:rsid w:val="00F00699"/>
    <w:rsid w:val="00F00A7B"/>
    <w:rsid w:val="00F00D4D"/>
    <w:rsid w:val="00F018B4"/>
    <w:rsid w:val="00F025C7"/>
    <w:rsid w:val="00F047BB"/>
    <w:rsid w:val="00F04E9C"/>
    <w:rsid w:val="00F052A3"/>
    <w:rsid w:val="00F05EDB"/>
    <w:rsid w:val="00F06002"/>
    <w:rsid w:val="00F062C9"/>
    <w:rsid w:val="00F07D72"/>
    <w:rsid w:val="00F07E7F"/>
    <w:rsid w:val="00F1032F"/>
    <w:rsid w:val="00F1186A"/>
    <w:rsid w:val="00F13030"/>
    <w:rsid w:val="00F1391E"/>
    <w:rsid w:val="00F13E3F"/>
    <w:rsid w:val="00F14C05"/>
    <w:rsid w:val="00F17E1B"/>
    <w:rsid w:val="00F20EFA"/>
    <w:rsid w:val="00F24264"/>
    <w:rsid w:val="00F24875"/>
    <w:rsid w:val="00F25978"/>
    <w:rsid w:val="00F269FD"/>
    <w:rsid w:val="00F275D4"/>
    <w:rsid w:val="00F277EE"/>
    <w:rsid w:val="00F27A25"/>
    <w:rsid w:val="00F3082E"/>
    <w:rsid w:val="00F31BF7"/>
    <w:rsid w:val="00F334F6"/>
    <w:rsid w:val="00F33FB8"/>
    <w:rsid w:val="00F3533A"/>
    <w:rsid w:val="00F3537C"/>
    <w:rsid w:val="00F3585B"/>
    <w:rsid w:val="00F36D60"/>
    <w:rsid w:val="00F37924"/>
    <w:rsid w:val="00F37C57"/>
    <w:rsid w:val="00F43AC4"/>
    <w:rsid w:val="00F4421F"/>
    <w:rsid w:val="00F45203"/>
    <w:rsid w:val="00F45C19"/>
    <w:rsid w:val="00F5197B"/>
    <w:rsid w:val="00F526E2"/>
    <w:rsid w:val="00F52CF8"/>
    <w:rsid w:val="00F52F1A"/>
    <w:rsid w:val="00F52FFC"/>
    <w:rsid w:val="00F5335F"/>
    <w:rsid w:val="00F5451A"/>
    <w:rsid w:val="00F54EB2"/>
    <w:rsid w:val="00F55E1F"/>
    <w:rsid w:val="00F569C3"/>
    <w:rsid w:val="00F61058"/>
    <w:rsid w:val="00F6125D"/>
    <w:rsid w:val="00F6196F"/>
    <w:rsid w:val="00F62F11"/>
    <w:rsid w:val="00F63A7B"/>
    <w:rsid w:val="00F640D3"/>
    <w:rsid w:val="00F64924"/>
    <w:rsid w:val="00F65968"/>
    <w:rsid w:val="00F66267"/>
    <w:rsid w:val="00F663E5"/>
    <w:rsid w:val="00F668CC"/>
    <w:rsid w:val="00F66BAC"/>
    <w:rsid w:val="00F70232"/>
    <w:rsid w:val="00F70289"/>
    <w:rsid w:val="00F70F20"/>
    <w:rsid w:val="00F7217A"/>
    <w:rsid w:val="00F7419C"/>
    <w:rsid w:val="00F74717"/>
    <w:rsid w:val="00F75049"/>
    <w:rsid w:val="00F75CA5"/>
    <w:rsid w:val="00F76F66"/>
    <w:rsid w:val="00F77435"/>
    <w:rsid w:val="00F77B5B"/>
    <w:rsid w:val="00F77C7D"/>
    <w:rsid w:val="00F80523"/>
    <w:rsid w:val="00F822ED"/>
    <w:rsid w:val="00F83183"/>
    <w:rsid w:val="00F836E6"/>
    <w:rsid w:val="00F8386C"/>
    <w:rsid w:val="00F83CCA"/>
    <w:rsid w:val="00F85AF0"/>
    <w:rsid w:val="00F85B7E"/>
    <w:rsid w:val="00F8638F"/>
    <w:rsid w:val="00F87983"/>
    <w:rsid w:val="00F910EB"/>
    <w:rsid w:val="00F92A21"/>
    <w:rsid w:val="00F93CB0"/>
    <w:rsid w:val="00F9438B"/>
    <w:rsid w:val="00F94522"/>
    <w:rsid w:val="00F956BB"/>
    <w:rsid w:val="00F9681A"/>
    <w:rsid w:val="00FA14F4"/>
    <w:rsid w:val="00FA214A"/>
    <w:rsid w:val="00FA43EA"/>
    <w:rsid w:val="00FA460A"/>
    <w:rsid w:val="00FA4CB8"/>
    <w:rsid w:val="00FA5A8D"/>
    <w:rsid w:val="00FA6DA4"/>
    <w:rsid w:val="00FB0701"/>
    <w:rsid w:val="00FB2843"/>
    <w:rsid w:val="00FB36BA"/>
    <w:rsid w:val="00FB6288"/>
    <w:rsid w:val="00FB6ECC"/>
    <w:rsid w:val="00FB719B"/>
    <w:rsid w:val="00FC00FE"/>
    <w:rsid w:val="00FC0A17"/>
    <w:rsid w:val="00FC0D8E"/>
    <w:rsid w:val="00FC1682"/>
    <w:rsid w:val="00FC1BC0"/>
    <w:rsid w:val="00FC1E9C"/>
    <w:rsid w:val="00FC1EFB"/>
    <w:rsid w:val="00FC2E75"/>
    <w:rsid w:val="00FC370C"/>
    <w:rsid w:val="00FC637D"/>
    <w:rsid w:val="00FC69FE"/>
    <w:rsid w:val="00FC7C80"/>
    <w:rsid w:val="00FD0949"/>
    <w:rsid w:val="00FD0E22"/>
    <w:rsid w:val="00FD110D"/>
    <w:rsid w:val="00FD1DC6"/>
    <w:rsid w:val="00FD21B0"/>
    <w:rsid w:val="00FD2B76"/>
    <w:rsid w:val="00FD4750"/>
    <w:rsid w:val="00FD5329"/>
    <w:rsid w:val="00FD68D0"/>
    <w:rsid w:val="00FD78E3"/>
    <w:rsid w:val="00FD78F8"/>
    <w:rsid w:val="00FE0004"/>
    <w:rsid w:val="00FE0D6A"/>
    <w:rsid w:val="00FE122F"/>
    <w:rsid w:val="00FE12D8"/>
    <w:rsid w:val="00FE1798"/>
    <w:rsid w:val="00FE31D1"/>
    <w:rsid w:val="00FE4124"/>
    <w:rsid w:val="00FE4D87"/>
    <w:rsid w:val="00FE515E"/>
    <w:rsid w:val="00FE5DF6"/>
    <w:rsid w:val="00FE66AA"/>
    <w:rsid w:val="00FE7656"/>
    <w:rsid w:val="00FF18DC"/>
    <w:rsid w:val="00FF1A74"/>
    <w:rsid w:val="00FF1F29"/>
    <w:rsid w:val="00FF2040"/>
    <w:rsid w:val="00FF2A49"/>
    <w:rsid w:val="00FF44E6"/>
    <w:rsid w:val="00FF5B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3D47B"/>
  <w15:chartTrackingRefBased/>
  <w15:docId w15:val="{88B005F7-1805-4519-9EBA-2D314FD7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5456"/>
    <w:pPr>
      <w:spacing w:after="160" w:line="288" w:lineRule="auto"/>
      <w:jc w:val="both"/>
    </w:pPr>
    <w:rPr>
      <w:rFonts w:ascii="Calibri" w:hAnsi="Calibri"/>
      <w:sz w:val="24"/>
      <w:szCs w:val="24"/>
      <w:lang w:val="es-ES" w:eastAsia="es-ES"/>
    </w:rPr>
  </w:style>
  <w:style w:type="paragraph" w:styleId="Ttulo1">
    <w:name w:val="heading 1"/>
    <w:basedOn w:val="Normal"/>
    <w:next w:val="Normal"/>
    <w:link w:val="Ttulo1Car"/>
    <w:qFormat/>
    <w:rsid w:val="00955E93"/>
    <w:pPr>
      <w:keepNext/>
      <w:spacing w:before="160"/>
      <w:outlineLvl w:val="0"/>
    </w:pPr>
    <w:rPr>
      <w:b/>
      <w:bCs/>
    </w:rPr>
  </w:style>
  <w:style w:type="paragraph" w:styleId="Ttulo2">
    <w:name w:val="heading 2"/>
    <w:basedOn w:val="Normal"/>
    <w:next w:val="Normal"/>
    <w:link w:val="Ttulo2Car"/>
    <w:unhideWhenUsed/>
    <w:qFormat/>
    <w:rsid w:val="004937DA"/>
    <w:pPr>
      <w:keepNext/>
      <w:spacing w:before="160"/>
      <w:outlineLvl w:val="1"/>
    </w:pPr>
    <w:rPr>
      <w:b/>
      <w:bCs/>
      <w:i/>
      <w:iCs/>
      <w:szCs w:val="28"/>
    </w:rPr>
  </w:style>
  <w:style w:type="paragraph" w:styleId="Ttulo3">
    <w:name w:val="heading 3"/>
    <w:basedOn w:val="Normal"/>
    <w:next w:val="Normal"/>
    <w:link w:val="Ttulo3Car"/>
    <w:uiPriority w:val="9"/>
    <w:unhideWhenUsed/>
    <w:qFormat/>
    <w:rsid w:val="00A033CB"/>
    <w:pPr>
      <w:keepNext/>
      <w:keepLines/>
      <w:spacing w:before="40" w:after="0" w:line="259" w:lineRule="auto"/>
      <w:jc w:val="left"/>
      <w:outlineLvl w:val="2"/>
    </w:pPr>
    <w:rPr>
      <w:rFonts w:ascii="Calibri Light" w:hAnsi="Calibri Light"/>
      <w:color w:val="1F4D78"/>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customStyle="1" w:styleId="Ttulo10">
    <w:name w:val="Título1"/>
    <w:basedOn w:val="Normal"/>
    <w:link w:val="TtuloCar"/>
    <w:qFormat/>
    <w:rsid w:val="00954B42"/>
    <w:pPr>
      <w:spacing w:after="240"/>
      <w:jc w:val="center"/>
    </w:pPr>
    <w:rPr>
      <w:rFonts w:cs="Arial"/>
      <w:b/>
      <w:sz w:val="28"/>
    </w:rPr>
  </w:style>
  <w:style w:type="character" w:customStyle="1" w:styleId="Ttulo2Car">
    <w:name w:val="Título 2 Car"/>
    <w:link w:val="Ttulo2"/>
    <w:rsid w:val="004937DA"/>
    <w:rPr>
      <w:rFonts w:ascii="Calibri" w:eastAsia="Times New Roman" w:hAnsi="Calibri" w:cs="Times New Roman"/>
      <w:b/>
      <w:bCs/>
      <w:i/>
      <w:iCs/>
      <w:sz w:val="24"/>
      <w:szCs w:val="28"/>
      <w:lang w:val="es-ES" w:eastAsia="es-ES"/>
    </w:rPr>
  </w:style>
  <w:style w:type="character" w:customStyle="1" w:styleId="TtuloCar">
    <w:name w:val="Título Car"/>
    <w:link w:val="Ttulo10"/>
    <w:rsid w:val="00954B42"/>
    <w:rPr>
      <w:rFonts w:ascii="Calibri" w:hAnsi="Calibri" w:cs="Arial"/>
      <w:b/>
      <w:sz w:val="28"/>
      <w:szCs w:val="24"/>
      <w:lang w:val="es-ES" w:eastAsia="es-ES"/>
    </w:rPr>
  </w:style>
  <w:style w:type="paragraph" w:styleId="Prrafodelista">
    <w:name w:val="List Paragraph"/>
    <w:basedOn w:val="Normal"/>
    <w:uiPriority w:val="34"/>
    <w:qFormat/>
    <w:rsid w:val="00387331"/>
    <w:pPr>
      <w:spacing w:after="200" w:line="276" w:lineRule="auto"/>
      <w:ind w:left="720"/>
      <w:contextualSpacing/>
      <w:jc w:val="left"/>
    </w:pPr>
    <w:rPr>
      <w:rFonts w:eastAsia="Calibri"/>
      <w:sz w:val="22"/>
      <w:szCs w:val="22"/>
      <w:lang w:val="es-CO" w:eastAsia="en-US"/>
    </w:rPr>
  </w:style>
  <w:style w:type="character" w:customStyle="1" w:styleId="Ttulo3Car">
    <w:name w:val="Título 3 Car"/>
    <w:link w:val="Ttulo3"/>
    <w:uiPriority w:val="9"/>
    <w:rsid w:val="00A033CB"/>
    <w:rPr>
      <w:rFonts w:ascii="Calibri Light" w:hAnsi="Calibri Light"/>
      <w:color w:val="1F4D78"/>
      <w:sz w:val="24"/>
      <w:szCs w:val="24"/>
      <w:lang w:eastAsia="en-US"/>
    </w:rPr>
  </w:style>
  <w:style w:type="paragraph" w:customStyle="1" w:styleId="Default">
    <w:name w:val="Default"/>
    <w:rsid w:val="00A12643"/>
    <w:pPr>
      <w:autoSpaceDE w:val="0"/>
      <w:autoSpaceDN w:val="0"/>
      <w:adjustRightInd w:val="0"/>
    </w:pPr>
    <w:rPr>
      <w:rFonts w:ascii="Arial" w:eastAsia="Calibri" w:hAnsi="Arial" w:cs="Arial"/>
      <w:color w:val="000000"/>
      <w:sz w:val="24"/>
      <w:szCs w:val="24"/>
      <w:lang w:eastAsia="en-US"/>
    </w:rPr>
  </w:style>
  <w:style w:type="character" w:styleId="Refdecomentario">
    <w:name w:val="annotation reference"/>
    <w:rsid w:val="000140AE"/>
    <w:rPr>
      <w:sz w:val="16"/>
      <w:szCs w:val="16"/>
    </w:rPr>
  </w:style>
  <w:style w:type="paragraph" w:styleId="Textocomentario">
    <w:name w:val="annotation text"/>
    <w:basedOn w:val="Normal"/>
    <w:link w:val="TextocomentarioCar"/>
    <w:rsid w:val="000140AE"/>
    <w:rPr>
      <w:sz w:val="20"/>
      <w:szCs w:val="20"/>
    </w:rPr>
  </w:style>
  <w:style w:type="character" w:customStyle="1" w:styleId="TextocomentarioCar">
    <w:name w:val="Texto comentario Car"/>
    <w:link w:val="Textocomentario"/>
    <w:rsid w:val="000140AE"/>
    <w:rPr>
      <w:rFonts w:ascii="Calibri" w:hAnsi="Calibri"/>
      <w:lang w:val="es-ES" w:eastAsia="es-ES"/>
    </w:rPr>
  </w:style>
  <w:style w:type="paragraph" w:styleId="Asuntodelcomentario">
    <w:name w:val="annotation subject"/>
    <w:basedOn w:val="Textocomentario"/>
    <w:next w:val="Textocomentario"/>
    <w:link w:val="AsuntodelcomentarioCar"/>
    <w:rsid w:val="000140AE"/>
    <w:rPr>
      <w:b/>
      <w:bCs/>
    </w:rPr>
  </w:style>
  <w:style w:type="character" w:customStyle="1" w:styleId="AsuntodelcomentarioCar">
    <w:name w:val="Asunto del comentario Car"/>
    <w:link w:val="Asuntodelcomentario"/>
    <w:rsid w:val="000140AE"/>
    <w:rPr>
      <w:rFonts w:ascii="Calibri" w:hAnsi="Calibri"/>
      <w:b/>
      <w:bCs/>
      <w:lang w:val="es-ES" w:eastAsia="es-ES"/>
    </w:rPr>
  </w:style>
  <w:style w:type="paragraph" w:styleId="Textodeglobo">
    <w:name w:val="Balloon Text"/>
    <w:basedOn w:val="Normal"/>
    <w:link w:val="TextodegloboCar"/>
    <w:rsid w:val="000140AE"/>
    <w:pPr>
      <w:spacing w:after="0" w:line="240" w:lineRule="auto"/>
    </w:pPr>
    <w:rPr>
      <w:rFonts w:ascii="Segoe UI" w:hAnsi="Segoe UI" w:cs="Segoe UI"/>
      <w:sz w:val="18"/>
      <w:szCs w:val="18"/>
    </w:rPr>
  </w:style>
  <w:style w:type="character" w:customStyle="1" w:styleId="TextodegloboCar">
    <w:name w:val="Texto de globo Car"/>
    <w:link w:val="Textodeglobo"/>
    <w:rsid w:val="000140AE"/>
    <w:rPr>
      <w:rFonts w:ascii="Segoe UI" w:hAnsi="Segoe UI" w:cs="Segoe UI"/>
      <w:sz w:val="18"/>
      <w:szCs w:val="18"/>
      <w:lang w:val="es-ES" w:eastAsia="es-ES"/>
    </w:rPr>
  </w:style>
  <w:style w:type="paragraph" w:styleId="Subttulo">
    <w:name w:val="Subtitle"/>
    <w:basedOn w:val="Normal"/>
    <w:next w:val="Normal"/>
    <w:link w:val="SubttuloCar"/>
    <w:qFormat/>
    <w:rsid w:val="004F3420"/>
    <w:pPr>
      <w:spacing w:before="60" w:after="60"/>
      <w:jc w:val="left"/>
      <w:outlineLvl w:val="1"/>
    </w:pPr>
    <w:rPr>
      <w:rFonts w:ascii="Calibri Light" w:hAnsi="Calibri Light"/>
      <w:i/>
    </w:rPr>
  </w:style>
  <w:style w:type="character" w:customStyle="1" w:styleId="SubttuloCar">
    <w:name w:val="Subtítulo Car"/>
    <w:link w:val="Subttulo"/>
    <w:rsid w:val="004F3420"/>
    <w:rPr>
      <w:rFonts w:ascii="Calibri Light" w:eastAsia="Times New Roman" w:hAnsi="Calibri Light" w:cs="Times New Roman"/>
      <w:i/>
      <w:sz w:val="24"/>
      <w:szCs w:val="24"/>
      <w:lang w:val="es-ES" w:eastAsia="es-ES"/>
    </w:rPr>
  </w:style>
  <w:style w:type="paragraph" w:styleId="NormalWeb">
    <w:name w:val="Normal (Web)"/>
    <w:basedOn w:val="Normal"/>
    <w:uiPriority w:val="99"/>
    <w:unhideWhenUsed/>
    <w:rsid w:val="00A32E13"/>
    <w:pPr>
      <w:spacing w:before="100" w:beforeAutospacing="1" w:after="100" w:afterAutospacing="1" w:line="240" w:lineRule="auto"/>
      <w:jc w:val="left"/>
    </w:pPr>
    <w:rPr>
      <w:rFonts w:ascii="Times New Roman" w:hAnsi="Times New Roman"/>
      <w:lang w:val="es-CO" w:eastAsia="es-CO"/>
    </w:rPr>
  </w:style>
  <w:style w:type="paragraph" w:styleId="Descripcin">
    <w:name w:val="caption"/>
    <w:basedOn w:val="Normal"/>
    <w:next w:val="Normal"/>
    <w:unhideWhenUsed/>
    <w:qFormat/>
    <w:rsid w:val="006B1BD8"/>
    <w:pPr>
      <w:spacing w:after="60"/>
      <w:jc w:val="center"/>
    </w:pPr>
    <w:rPr>
      <w:bCs/>
      <w:sz w:val="20"/>
      <w:szCs w:val="20"/>
    </w:rPr>
  </w:style>
  <w:style w:type="paragraph" w:styleId="TtuloTDC">
    <w:name w:val="TOC Heading"/>
    <w:basedOn w:val="Ttulo1"/>
    <w:next w:val="Normal"/>
    <w:uiPriority w:val="39"/>
    <w:unhideWhenUsed/>
    <w:qFormat/>
    <w:rsid w:val="0095088D"/>
    <w:pPr>
      <w:keepLines/>
      <w:spacing w:before="240" w:after="0" w:line="259" w:lineRule="auto"/>
      <w:jc w:val="left"/>
      <w:outlineLvl w:val="9"/>
    </w:pPr>
    <w:rPr>
      <w:rFonts w:ascii="Calibri Light" w:hAnsi="Calibri Light"/>
      <w:b w:val="0"/>
      <w:bCs w:val="0"/>
      <w:color w:val="2E74B5"/>
      <w:sz w:val="32"/>
      <w:szCs w:val="32"/>
      <w:lang w:val="es-CO" w:eastAsia="es-CO"/>
    </w:rPr>
  </w:style>
  <w:style w:type="paragraph" w:styleId="TDC1">
    <w:name w:val="toc 1"/>
    <w:basedOn w:val="Normal"/>
    <w:next w:val="Normal"/>
    <w:autoRedefine/>
    <w:uiPriority w:val="39"/>
    <w:rsid w:val="009233D5"/>
    <w:pPr>
      <w:tabs>
        <w:tab w:val="left" w:pos="480"/>
        <w:tab w:val="right" w:leader="dot" w:pos="8828"/>
      </w:tabs>
      <w:spacing w:after="0"/>
    </w:pPr>
  </w:style>
  <w:style w:type="paragraph" w:styleId="TDC2">
    <w:name w:val="toc 2"/>
    <w:basedOn w:val="Normal"/>
    <w:next w:val="Normal"/>
    <w:autoRedefine/>
    <w:uiPriority w:val="39"/>
    <w:rsid w:val="007356BB"/>
    <w:pPr>
      <w:tabs>
        <w:tab w:val="right" w:leader="dot" w:pos="8828"/>
      </w:tabs>
      <w:spacing w:after="0" w:line="240" w:lineRule="auto"/>
      <w:ind w:left="240"/>
    </w:pPr>
  </w:style>
  <w:style w:type="paragraph" w:styleId="TDC3">
    <w:name w:val="toc 3"/>
    <w:basedOn w:val="Normal"/>
    <w:next w:val="Normal"/>
    <w:autoRedefine/>
    <w:uiPriority w:val="39"/>
    <w:rsid w:val="0095088D"/>
    <w:pPr>
      <w:ind w:left="480"/>
    </w:pPr>
  </w:style>
  <w:style w:type="character" w:styleId="Hipervnculo">
    <w:name w:val="Hyperlink"/>
    <w:uiPriority w:val="99"/>
    <w:unhideWhenUsed/>
    <w:rsid w:val="0095088D"/>
    <w:rPr>
      <w:color w:val="0563C1"/>
      <w:u w:val="single"/>
    </w:rPr>
  </w:style>
  <w:style w:type="paragraph" w:styleId="Ttulo">
    <w:name w:val="Title"/>
    <w:basedOn w:val="Normal"/>
    <w:next w:val="Normal"/>
    <w:link w:val="TtuloCar1"/>
    <w:qFormat/>
    <w:rsid w:val="0043222E"/>
    <w:pPr>
      <w:spacing w:before="240" w:after="60"/>
      <w:jc w:val="center"/>
      <w:outlineLvl w:val="0"/>
    </w:pPr>
    <w:rPr>
      <w:rFonts w:ascii="Calibri Light" w:hAnsi="Calibri Light"/>
      <w:b/>
      <w:bCs/>
      <w:kern w:val="28"/>
      <w:sz w:val="32"/>
      <w:szCs w:val="32"/>
    </w:rPr>
  </w:style>
  <w:style w:type="character" w:customStyle="1" w:styleId="TtuloCar1">
    <w:name w:val="Título Car1"/>
    <w:link w:val="Ttulo"/>
    <w:rsid w:val="0043222E"/>
    <w:rPr>
      <w:rFonts w:ascii="Calibri Light" w:eastAsia="Times New Roman" w:hAnsi="Calibri Light" w:cs="Times New Roman"/>
      <w:b/>
      <w:bCs/>
      <w:kern w:val="28"/>
      <w:sz w:val="32"/>
      <w:szCs w:val="32"/>
      <w:lang w:val="es-ES" w:eastAsia="es-ES"/>
    </w:rPr>
  </w:style>
  <w:style w:type="character" w:customStyle="1" w:styleId="PiedepginaCar">
    <w:name w:val="Pie de página Car"/>
    <w:link w:val="Piedepgina"/>
    <w:uiPriority w:val="99"/>
    <w:rsid w:val="007665DB"/>
    <w:rPr>
      <w:rFonts w:ascii="Calibri" w:hAnsi="Calibri"/>
      <w:sz w:val="24"/>
      <w:szCs w:val="24"/>
      <w:lang w:val="es-ES" w:eastAsia="es-ES"/>
    </w:rPr>
  </w:style>
  <w:style w:type="paragraph" w:styleId="Revisin">
    <w:name w:val="Revision"/>
    <w:hidden/>
    <w:uiPriority w:val="99"/>
    <w:semiHidden/>
    <w:rsid w:val="00F74717"/>
    <w:rPr>
      <w:rFonts w:ascii="Calibri" w:hAnsi="Calibri"/>
      <w:sz w:val="24"/>
      <w:szCs w:val="24"/>
      <w:lang w:val="es-ES" w:eastAsia="es-ES"/>
    </w:rPr>
  </w:style>
  <w:style w:type="character" w:customStyle="1" w:styleId="EncabezadoCar">
    <w:name w:val="Encabezado Car"/>
    <w:basedOn w:val="Fuentedeprrafopredeter"/>
    <w:link w:val="Encabezado"/>
    <w:uiPriority w:val="99"/>
    <w:rsid w:val="00933ED3"/>
    <w:rPr>
      <w:rFonts w:ascii="Calibri" w:hAnsi="Calibri"/>
      <w:sz w:val="24"/>
      <w:szCs w:val="24"/>
      <w:lang w:val="es-ES" w:eastAsia="es-ES"/>
    </w:rPr>
  </w:style>
  <w:style w:type="paragraph" w:styleId="Textonotaalfinal">
    <w:name w:val="endnote text"/>
    <w:basedOn w:val="Normal"/>
    <w:link w:val="TextonotaalfinalCar"/>
    <w:rsid w:val="00405934"/>
    <w:pPr>
      <w:spacing w:after="0" w:line="240" w:lineRule="auto"/>
    </w:pPr>
    <w:rPr>
      <w:sz w:val="20"/>
      <w:szCs w:val="20"/>
    </w:rPr>
  </w:style>
  <w:style w:type="character" w:customStyle="1" w:styleId="TextonotaalfinalCar">
    <w:name w:val="Texto nota al final Car"/>
    <w:basedOn w:val="Fuentedeprrafopredeter"/>
    <w:link w:val="Textonotaalfinal"/>
    <w:rsid w:val="00405934"/>
    <w:rPr>
      <w:rFonts w:ascii="Calibri" w:hAnsi="Calibri"/>
      <w:lang w:val="es-ES" w:eastAsia="es-ES"/>
    </w:rPr>
  </w:style>
  <w:style w:type="character" w:styleId="Refdenotaalfinal">
    <w:name w:val="endnote reference"/>
    <w:basedOn w:val="Fuentedeprrafopredeter"/>
    <w:rsid w:val="00405934"/>
    <w:rPr>
      <w:vertAlign w:val="superscript"/>
    </w:rPr>
  </w:style>
  <w:style w:type="paragraph" w:styleId="Textonotapie">
    <w:name w:val="footnote text"/>
    <w:basedOn w:val="Normal"/>
    <w:link w:val="TextonotapieCar"/>
    <w:rsid w:val="00405934"/>
    <w:pPr>
      <w:spacing w:after="0" w:line="240" w:lineRule="auto"/>
    </w:pPr>
    <w:rPr>
      <w:sz w:val="20"/>
      <w:szCs w:val="20"/>
    </w:rPr>
  </w:style>
  <w:style w:type="character" w:customStyle="1" w:styleId="TextonotapieCar">
    <w:name w:val="Texto nota pie Car"/>
    <w:basedOn w:val="Fuentedeprrafopredeter"/>
    <w:link w:val="Textonotapie"/>
    <w:rsid w:val="00405934"/>
    <w:rPr>
      <w:rFonts w:ascii="Calibri" w:hAnsi="Calibri"/>
      <w:lang w:val="es-ES" w:eastAsia="es-ES"/>
    </w:rPr>
  </w:style>
  <w:style w:type="character" w:styleId="Refdenotaalpie">
    <w:name w:val="footnote reference"/>
    <w:basedOn w:val="Fuentedeprrafopredeter"/>
    <w:rsid w:val="00405934"/>
    <w:rPr>
      <w:vertAlign w:val="superscript"/>
    </w:rPr>
  </w:style>
  <w:style w:type="character" w:styleId="Textoennegrita">
    <w:name w:val="Strong"/>
    <w:basedOn w:val="Fuentedeprrafopredeter"/>
    <w:uiPriority w:val="22"/>
    <w:qFormat/>
    <w:rsid w:val="00434FC4"/>
    <w:rPr>
      <w:b/>
      <w:bCs/>
    </w:rPr>
  </w:style>
  <w:style w:type="table" w:styleId="Tablaconcuadrcula4-nfasis5">
    <w:name w:val="Grid Table 4 Accent 5"/>
    <w:basedOn w:val="Tablanormal"/>
    <w:uiPriority w:val="49"/>
    <w:rsid w:val="0059281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rsid w:val="00F92A21"/>
    <w:rPr>
      <w:rFonts w:ascii="Calibri" w:hAnsi="Calibri"/>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1917">
      <w:bodyDiv w:val="1"/>
      <w:marLeft w:val="0"/>
      <w:marRight w:val="0"/>
      <w:marTop w:val="0"/>
      <w:marBottom w:val="0"/>
      <w:divBdr>
        <w:top w:val="none" w:sz="0" w:space="0" w:color="auto"/>
        <w:left w:val="none" w:sz="0" w:space="0" w:color="auto"/>
        <w:bottom w:val="none" w:sz="0" w:space="0" w:color="auto"/>
        <w:right w:val="none" w:sz="0" w:space="0" w:color="auto"/>
      </w:divBdr>
    </w:div>
    <w:div w:id="227230856">
      <w:bodyDiv w:val="1"/>
      <w:marLeft w:val="0"/>
      <w:marRight w:val="0"/>
      <w:marTop w:val="0"/>
      <w:marBottom w:val="0"/>
      <w:divBdr>
        <w:top w:val="none" w:sz="0" w:space="0" w:color="auto"/>
        <w:left w:val="none" w:sz="0" w:space="0" w:color="auto"/>
        <w:bottom w:val="none" w:sz="0" w:space="0" w:color="auto"/>
        <w:right w:val="none" w:sz="0" w:space="0" w:color="auto"/>
      </w:divBdr>
    </w:div>
    <w:div w:id="235864387">
      <w:bodyDiv w:val="1"/>
      <w:marLeft w:val="0"/>
      <w:marRight w:val="0"/>
      <w:marTop w:val="0"/>
      <w:marBottom w:val="0"/>
      <w:divBdr>
        <w:top w:val="none" w:sz="0" w:space="0" w:color="auto"/>
        <w:left w:val="none" w:sz="0" w:space="0" w:color="auto"/>
        <w:bottom w:val="none" w:sz="0" w:space="0" w:color="auto"/>
        <w:right w:val="none" w:sz="0" w:space="0" w:color="auto"/>
      </w:divBdr>
    </w:div>
    <w:div w:id="352925492">
      <w:bodyDiv w:val="1"/>
      <w:marLeft w:val="0"/>
      <w:marRight w:val="0"/>
      <w:marTop w:val="0"/>
      <w:marBottom w:val="0"/>
      <w:divBdr>
        <w:top w:val="none" w:sz="0" w:space="0" w:color="auto"/>
        <w:left w:val="none" w:sz="0" w:space="0" w:color="auto"/>
        <w:bottom w:val="none" w:sz="0" w:space="0" w:color="auto"/>
        <w:right w:val="none" w:sz="0" w:space="0" w:color="auto"/>
      </w:divBdr>
    </w:div>
    <w:div w:id="560866566">
      <w:bodyDiv w:val="1"/>
      <w:marLeft w:val="0"/>
      <w:marRight w:val="0"/>
      <w:marTop w:val="0"/>
      <w:marBottom w:val="0"/>
      <w:divBdr>
        <w:top w:val="none" w:sz="0" w:space="0" w:color="auto"/>
        <w:left w:val="none" w:sz="0" w:space="0" w:color="auto"/>
        <w:bottom w:val="none" w:sz="0" w:space="0" w:color="auto"/>
        <w:right w:val="none" w:sz="0" w:space="0" w:color="auto"/>
      </w:divBdr>
      <w:divsChild>
        <w:div w:id="848181082">
          <w:marLeft w:val="0"/>
          <w:marRight w:val="0"/>
          <w:marTop w:val="0"/>
          <w:marBottom w:val="0"/>
          <w:divBdr>
            <w:top w:val="none" w:sz="0" w:space="0" w:color="auto"/>
            <w:left w:val="none" w:sz="0" w:space="0" w:color="auto"/>
            <w:bottom w:val="none" w:sz="0" w:space="0" w:color="auto"/>
            <w:right w:val="none" w:sz="0" w:space="0" w:color="auto"/>
          </w:divBdr>
          <w:divsChild>
            <w:div w:id="92098100">
              <w:marLeft w:val="0"/>
              <w:marRight w:val="0"/>
              <w:marTop w:val="0"/>
              <w:marBottom w:val="0"/>
              <w:divBdr>
                <w:top w:val="none" w:sz="0" w:space="0" w:color="auto"/>
                <w:left w:val="none" w:sz="0" w:space="0" w:color="auto"/>
                <w:bottom w:val="none" w:sz="0" w:space="0" w:color="auto"/>
                <w:right w:val="none" w:sz="0" w:space="0" w:color="auto"/>
              </w:divBdr>
              <w:divsChild>
                <w:div w:id="566960250">
                  <w:marLeft w:val="0"/>
                  <w:marRight w:val="0"/>
                  <w:marTop w:val="0"/>
                  <w:marBottom w:val="0"/>
                  <w:divBdr>
                    <w:top w:val="none" w:sz="0" w:space="0" w:color="auto"/>
                    <w:left w:val="none" w:sz="0" w:space="0" w:color="auto"/>
                    <w:bottom w:val="none" w:sz="0" w:space="0" w:color="auto"/>
                    <w:right w:val="none" w:sz="0" w:space="0" w:color="auto"/>
                  </w:divBdr>
                  <w:divsChild>
                    <w:div w:id="484399515">
                      <w:marLeft w:val="0"/>
                      <w:marRight w:val="0"/>
                      <w:marTop w:val="0"/>
                      <w:marBottom w:val="0"/>
                      <w:divBdr>
                        <w:top w:val="none" w:sz="0" w:space="0" w:color="auto"/>
                        <w:left w:val="none" w:sz="0" w:space="0" w:color="auto"/>
                        <w:bottom w:val="none" w:sz="0" w:space="0" w:color="auto"/>
                        <w:right w:val="none" w:sz="0" w:space="0" w:color="auto"/>
                      </w:divBdr>
                      <w:divsChild>
                        <w:div w:id="2059695336">
                          <w:marLeft w:val="0"/>
                          <w:marRight w:val="0"/>
                          <w:marTop w:val="0"/>
                          <w:marBottom w:val="0"/>
                          <w:divBdr>
                            <w:top w:val="none" w:sz="0" w:space="0" w:color="auto"/>
                            <w:left w:val="none" w:sz="0" w:space="0" w:color="auto"/>
                            <w:bottom w:val="none" w:sz="0" w:space="0" w:color="auto"/>
                            <w:right w:val="none" w:sz="0" w:space="0" w:color="auto"/>
                          </w:divBdr>
                          <w:divsChild>
                            <w:div w:id="101386247">
                              <w:marLeft w:val="0"/>
                              <w:marRight w:val="0"/>
                              <w:marTop w:val="0"/>
                              <w:marBottom w:val="0"/>
                              <w:divBdr>
                                <w:top w:val="none" w:sz="0" w:space="0" w:color="auto"/>
                                <w:left w:val="none" w:sz="0" w:space="0" w:color="auto"/>
                                <w:bottom w:val="none" w:sz="0" w:space="0" w:color="auto"/>
                                <w:right w:val="none" w:sz="0" w:space="0" w:color="auto"/>
                              </w:divBdr>
                              <w:divsChild>
                                <w:div w:id="1476682832">
                                  <w:marLeft w:val="0"/>
                                  <w:marRight w:val="0"/>
                                  <w:marTop w:val="0"/>
                                  <w:marBottom w:val="0"/>
                                  <w:divBdr>
                                    <w:top w:val="none" w:sz="0" w:space="0" w:color="auto"/>
                                    <w:left w:val="none" w:sz="0" w:space="0" w:color="auto"/>
                                    <w:bottom w:val="none" w:sz="0" w:space="0" w:color="auto"/>
                                    <w:right w:val="none" w:sz="0" w:space="0" w:color="auto"/>
                                  </w:divBdr>
                                  <w:divsChild>
                                    <w:div w:id="1115517358">
                                      <w:marLeft w:val="0"/>
                                      <w:marRight w:val="0"/>
                                      <w:marTop w:val="0"/>
                                      <w:marBottom w:val="0"/>
                                      <w:divBdr>
                                        <w:top w:val="none" w:sz="0" w:space="0" w:color="auto"/>
                                        <w:left w:val="none" w:sz="0" w:space="0" w:color="auto"/>
                                        <w:bottom w:val="none" w:sz="0" w:space="0" w:color="auto"/>
                                        <w:right w:val="none" w:sz="0" w:space="0" w:color="auto"/>
                                      </w:divBdr>
                                      <w:divsChild>
                                        <w:div w:id="2055763861">
                                          <w:marLeft w:val="0"/>
                                          <w:marRight w:val="0"/>
                                          <w:marTop w:val="0"/>
                                          <w:marBottom w:val="0"/>
                                          <w:divBdr>
                                            <w:top w:val="none" w:sz="0" w:space="0" w:color="auto"/>
                                            <w:left w:val="none" w:sz="0" w:space="0" w:color="auto"/>
                                            <w:bottom w:val="none" w:sz="0" w:space="0" w:color="auto"/>
                                            <w:right w:val="none" w:sz="0" w:space="0" w:color="auto"/>
                                          </w:divBdr>
                                          <w:divsChild>
                                            <w:div w:id="877083508">
                                              <w:marLeft w:val="0"/>
                                              <w:marRight w:val="0"/>
                                              <w:marTop w:val="0"/>
                                              <w:marBottom w:val="0"/>
                                              <w:divBdr>
                                                <w:top w:val="none" w:sz="0" w:space="0" w:color="auto"/>
                                                <w:left w:val="none" w:sz="0" w:space="0" w:color="auto"/>
                                                <w:bottom w:val="none" w:sz="0" w:space="0" w:color="auto"/>
                                                <w:right w:val="none" w:sz="0" w:space="0" w:color="auto"/>
                                              </w:divBdr>
                                              <w:divsChild>
                                                <w:div w:id="1069033873">
                                                  <w:marLeft w:val="0"/>
                                                  <w:marRight w:val="0"/>
                                                  <w:marTop w:val="0"/>
                                                  <w:marBottom w:val="0"/>
                                                  <w:divBdr>
                                                    <w:top w:val="none" w:sz="0" w:space="0" w:color="auto"/>
                                                    <w:left w:val="none" w:sz="0" w:space="0" w:color="auto"/>
                                                    <w:bottom w:val="none" w:sz="0" w:space="0" w:color="auto"/>
                                                    <w:right w:val="none" w:sz="0" w:space="0" w:color="auto"/>
                                                  </w:divBdr>
                                                  <w:divsChild>
                                                    <w:div w:id="1581981790">
                                                      <w:marLeft w:val="0"/>
                                                      <w:marRight w:val="0"/>
                                                      <w:marTop w:val="0"/>
                                                      <w:marBottom w:val="0"/>
                                                      <w:divBdr>
                                                        <w:top w:val="none" w:sz="0" w:space="0" w:color="auto"/>
                                                        <w:left w:val="none" w:sz="0" w:space="0" w:color="auto"/>
                                                        <w:bottom w:val="none" w:sz="0" w:space="0" w:color="auto"/>
                                                        <w:right w:val="none" w:sz="0" w:space="0" w:color="auto"/>
                                                      </w:divBdr>
                                                      <w:divsChild>
                                                        <w:div w:id="1198082783">
                                                          <w:marLeft w:val="0"/>
                                                          <w:marRight w:val="0"/>
                                                          <w:marTop w:val="0"/>
                                                          <w:marBottom w:val="0"/>
                                                          <w:divBdr>
                                                            <w:top w:val="none" w:sz="0" w:space="0" w:color="auto"/>
                                                            <w:left w:val="none" w:sz="0" w:space="0" w:color="auto"/>
                                                            <w:bottom w:val="none" w:sz="0" w:space="0" w:color="auto"/>
                                                            <w:right w:val="none" w:sz="0" w:space="0" w:color="auto"/>
                                                          </w:divBdr>
                                                          <w:divsChild>
                                                            <w:div w:id="1090465600">
                                                              <w:marLeft w:val="0"/>
                                                              <w:marRight w:val="150"/>
                                                              <w:marTop w:val="0"/>
                                                              <w:marBottom w:val="150"/>
                                                              <w:divBdr>
                                                                <w:top w:val="none" w:sz="0" w:space="0" w:color="auto"/>
                                                                <w:left w:val="none" w:sz="0" w:space="0" w:color="auto"/>
                                                                <w:bottom w:val="none" w:sz="0" w:space="0" w:color="auto"/>
                                                                <w:right w:val="none" w:sz="0" w:space="0" w:color="auto"/>
                                                              </w:divBdr>
                                                              <w:divsChild>
                                                                <w:div w:id="1685014241">
                                                                  <w:marLeft w:val="0"/>
                                                                  <w:marRight w:val="0"/>
                                                                  <w:marTop w:val="0"/>
                                                                  <w:marBottom w:val="0"/>
                                                                  <w:divBdr>
                                                                    <w:top w:val="none" w:sz="0" w:space="0" w:color="auto"/>
                                                                    <w:left w:val="none" w:sz="0" w:space="0" w:color="auto"/>
                                                                    <w:bottom w:val="none" w:sz="0" w:space="0" w:color="auto"/>
                                                                    <w:right w:val="none" w:sz="0" w:space="0" w:color="auto"/>
                                                                  </w:divBdr>
                                                                  <w:divsChild>
                                                                    <w:div w:id="1785423435">
                                                                      <w:marLeft w:val="0"/>
                                                                      <w:marRight w:val="0"/>
                                                                      <w:marTop w:val="0"/>
                                                                      <w:marBottom w:val="0"/>
                                                                      <w:divBdr>
                                                                        <w:top w:val="none" w:sz="0" w:space="0" w:color="auto"/>
                                                                        <w:left w:val="none" w:sz="0" w:space="0" w:color="auto"/>
                                                                        <w:bottom w:val="none" w:sz="0" w:space="0" w:color="auto"/>
                                                                        <w:right w:val="none" w:sz="0" w:space="0" w:color="auto"/>
                                                                      </w:divBdr>
                                                                      <w:divsChild>
                                                                        <w:div w:id="647369285">
                                                                          <w:marLeft w:val="0"/>
                                                                          <w:marRight w:val="0"/>
                                                                          <w:marTop w:val="0"/>
                                                                          <w:marBottom w:val="0"/>
                                                                          <w:divBdr>
                                                                            <w:top w:val="none" w:sz="0" w:space="0" w:color="auto"/>
                                                                            <w:left w:val="none" w:sz="0" w:space="0" w:color="auto"/>
                                                                            <w:bottom w:val="none" w:sz="0" w:space="0" w:color="auto"/>
                                                                            <w:right w:val="none" w:sz="0" w:space="0" w:color="auto"/>
                                                                          </w:divBdr>
                                                                          <w:divsChild>
                                                                            <w:div w:id="1830363196">
                                                                              <w:marLeft w:val="0"/>
                                                                              <w:marRight w:val="0"/>
                                                                              <w:marTop w:val="0"/>
                                                                              <w:marBottom w:val="0"/>
                                                                              <w:divBdr>
                                                                                <w:top w:val="none" w:sz="0" w:space="0" w:color="auto"/>
                                                                                <w:left w:val="none" w:sz="0" w:space="0" w:color="auto"/>
                                                                                <w:bottom w:val="none" w:sz="0" w:space="0" w:color="auto"/>
                                                                                <w:right w:val="none" w:sz="0" w:space="0" w:color="auto"/>
                                                                              </w:divBdr>
                                                                              <w:divsChild>
                                                                                <w:div w:id="1797066279">
                                                                                  <w:marLeft w:val="0"/>
                                                                                  <w:marRight w:val="0"/>
                                                                                  <w:marTop w:val="0"/>
                                                                                  <w:marBottom w:val="0"/>
                                                                                  <w:divBdr>
                                                                                    <w:top w:val="none" w:sz="0" w:space="0" w:color="auto"/>
                                                                                    <w:left w:val="none" w:sz="0" w:space="0" w:color="auto"/>
                                                                                    <w:bottom w:val="none" w:sz="0" w:space="0" w:color="auto"/>
                                                                                    <w:right w:val="none" w:sz="0" w:space="0" w:color="auto"/>
                                                                                  </w:divBdr>
                                                                                  <w:divsChild>
                                                                                    <w:div w:id="1547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4289022">
      <w:bodyDiv w:val="1"/>
      <w:marLeft w:val="0"/>
      <w:marRight w:val="0"/>
      <w:marTop w:val="0"/>
      <w:marBottom w:val="0"/>
      <w:divBdr>
        <w:top w:val="none" w:sz="0" w:space="0" w:color="auto"/>
        <w:left w:val="none" w:sz="0" w:space="0" w:color="auto"/>
        <w:bottom w:val="none" w:sz="0" w:space="0" w:color="auto"/>
        <w:right w:val="none" w:sz="0" w:space="0" w:color="auto"/>
      </w:divBdr>
      <w:divsChild>
        <w:div w:id="735279373">
          <w:marLeft w:val="547"/>
          <w:marRight w:val="0"/>
          <w:marTop w:val="0"/>
          <w:marBottom w:val="0"/>
          <w:divBdr>
            <w:top w:val="none" w:sz="0" w:space="0" w:color="auto"/>
            <w:left w:val="none" w:sz="0" w:space="0" w:color="auto"/>
            <w:bottom w:val="none" w:sz="0" w:space="0" w:color="auto"/>
            <w:right w:val="none" w:sz="0" w:space="0" w:color="auto"/>
          </w:divBdr>
        </w:div>
        <w:div w:id="1295452700">
          <w:marLeft w:val="547"/>
          <w:marRight w:val="0"/>
          <w:marTop w:val="0"/>
          <w:marBottom w:val="0"/>
          <w:divBdr>
            <w:top w:val="none" w:sz="0" w:space="0" w:color="auto"/>
            <w:left w:val="none" w:sz="0" w:space="0" w:color="auto"/>
            <w:bottom w:val="none" w:sz="0" w:space="0" w:color="auto"/>
            <w:right w:val="none" w:sz="0" w:space="0" w:color="auto"/>
          </w:divBdr>
        </w:div>
        <w:div w:id="1008216432">
          <w:marLeft w:val="547"/>
          <w:marRight w:val="0"/>
          <w:marTop w:val="0"/>
          <w:marBottom w:val="0"/>
          <w:divBdr>
            <w:top w:val="none" w:sz="0" w:space="0" w:color="auto"/>
            <w:left w:val="none" w:sz="0" w:space="0" w:color="auto"/>
            <w:bottom w:val="none" w:sz="0" w:space="0" w:color="auto"/>
            <w:right w:val="none" w:sz="0" w:space="0" w:color="auto"/>
          </w:divBdr>
        </w:div>
        <w:div w:id="792872579">
          <w:marLeft w:val="547"/>
          <w:marRight w:val="0"/>
          <w:marTop w:val="0"/>
          <w:marBottom w:val="0"/>
          <w:divBdr>
            <w:top w:val="none" w:sz="0" w:space="0" w:color="auto"/>
            <w:left w:val="none" w:sz="0" w:space="0" w:color="auto"/>
            <w:bottom w:val="none" w:sz="0" w:space="0" w:color="auto"/>
            <w:right w:val="none" w:sz="0" w:space="0" w:color="auto"/>
          </w:divBdr>
        </w:div>
      </w:divsChild>
    </w:div>
    <w:div w:id="1705011825">
      <w:bodyDiv w:val="1"/>
      <w:marLeft w:val="0"/>
      <w:marRight w:val="0"/>
      <w:marTop w:val="0"/>
      <w:marBottom w:val="0"/>
      <w:divBdr>
        <w:top w:val="none" w:sz="0" w:space="0" w:color="auto"/>
        <w:left w:val="none" w:sz="0" w:space="0" w:color="auto"/>
        <w:bottom w:val="none" w:sz="0" w:space="0" w:color="auto"/>
        <w:right w:val="none" w:sz="0" w:space="0" w:color="auto"/>
      </w:divBdr>
      <w:divsChild>
        <w:div w:id="409499997">
          <w:marLeft w:val="446"/>
          <w:marRight w:val="0"/>
          <w:marTop w:val="0"/>
          <w:marBottom w:val="0"/>
          <w:divBdr>
            <w:top w:val="none" w:sz="0" w:space="0" w:color="auto"/>
            <w:left w:val="none" w:sz="0" w:space="0" w:color="auto"/>
            <w:bottom w:val="none" w:sz="0" w:space="0" w:color="auto"/>
            <w:right w:val="none" w:sz="0" w:space="0" w:color="auto"/>
          </w:divBdr>
        </w:div>
        <w:div w:id="1637835208">
          <w:marLeft w:val="446"/>
          <w:marRight w:val="0"/>
          <w:marTop w:val="0"/>
          <w:marBottom w:val="0"/>
          <w:divBdr>
            <w:top w:val="none" w:sz="0" w:space="0" w:color="auto"/>
            <w:left w:val="none" w:sz="0" w:space="0" w:color="auto"/>
            <w:bottom w:val="none" w:sz="0" w:space="0" w:color="auto"/>
            <w:right w:val="none" w:sz="0" w:space="0" w:color="auto"/>
          </w:divBdr>
        </w:div>
      </w:divsChild>
    </w:div>
    <w:div w:id="1776828787">
      <w:bodyDiv w:val="1"/>
      <w:marLeft w:val="0"/>
      <w:marRight w:val="0"/>
      <w:marTop w:val="0"/>
      <w:marBottom w:val="0"/>
      <w:divBdr>
        <w:top w:val="none" w:sz="0" w:space="0" w:color="auto"/>
        <w:left w:val="none" w:sz="0" w:space="0" w:color="auto"/>
        <w:bottom w:val="none" w:sz="0" w:space="0" w:color="auto"/>
        <w:right w:val="none" w:sz="0" w:space="0" w:color="auto"/>
      </w:divBdr>
    </w:div>
    <w:div w:id="1895772404">
      <w:bodyDiv w:val="1"/>
      <w:marLeft w:val="0"/>
      <w:marRight w:val="0"/>
      <w:marTop w:val="0"/>
      <w:marBottom w:val="0"/>
      <w:divBdr>
        <w:top w:val="none" w:sz="0" w:space="0" w:color="auto"/>
        <w:left w:val="none" w:sz="0" w:space="0" w:color="auto"/>
        <w:bottom w:val="none" w:sz="0" w:space="0" w:color="auto"/>
        <w:right w:val="none" w:sz="0" w:space="0" w:color="auto"/>
      </w:divBdr>
    </w:div>
    <w:div w:id="1931968289">
      <w:bodyDiv w:val="1"/>
      <w:marLeft w:val="0"/>
      <w:marRight w:val="0"/>
      <w:marTop w:val="0"/>
      <w:marBottom w:val="0"/>
      <w:divBdr>
        <w:top w:val="none" w:sz="0" w:space="0" w:color="auto"/>
        <w:left w:val="none" w:sz="0" w:space="0" w:color="auto"/>
        <w:bottom w:val="none" w:sz="0" w:space="0" w:color="auto"/>
        <w:right w:val="none" w:sz="0" w:space="0" w:color="auto"/>
      </w:divBdr>
      <w:divsChild>
        <w:div w:id="90396981">
          <w:marLeft w:val="446"/>
          <w:marRight w:val="0"/>
          <w:marTop w:val="0"/>
          <w:marBottom w:val="0"/>
          <w:divBdr>
            <w:top w:val="none" w:sz="0" w:space="0" w:color="auto"/>
            <w:left w:val="none" w:sz="0" w:space="0" w:color="auto"/>
            <w:bottom w:val="none" w:sz="0" w:space="0" w:color="auto"/>
            <w:right w:val="none" w:sz="0" w:space="0" w:color="auto"/>
          </w:divBdr>
        </w:div>
        <w:div w:id="2103408937">
          <w:marLeft w:val="446"/>
          <w:marRight w:val="0"/>
          <w:marTop w:val="0"/>
          <w:marBottom w:val="0"/>
          <w:divBdr>
            <w:top w:val="none" w:sz="0" w:space="0" w:color="auto"/>
            <w:left w:val="none" w:sz="0" w:space="0" w:color="auto"/>
            <w:bottom w:val="none" w:sz="0" w:space="0" w:color="auto"/>
            <w:right w:val="none" w:sz="0" w:space="0" w:color="auto"/>
          </w:divBdr>
        </w:div>
        <w:div w:id="1286933837">
          <w:marLeft w:val="446"/>
          <w:marRight w:val="0"/>
          <w:marTop w:val="0"/>
          <w:marBottom w:val="0"/>
          <w:divBdr>
            <w:top w:val="none" w:sz="0" w:space="0" w:color="auto"/>
            <w:left w:val="none" w:sz="0" w:space="0" w:color="auto"/>
            <w:bottom w:val="none" w:sz="0" w:space="0" w:color="auto"/>
            <w:right w:val="none" w:sz="0" w:space="0" w:color="auto"/>
          </w:divBdr>
        </w:div>
        <w:div w:id="807819078">
          <w:marLeft w:val="446"/>
          <w:marRight w:val="0"/>
          <w:marTop w:val="0"/>
          <w:marBottom w:val="0"/>
          <w:divBdr>
            <w:top w:val="none" w:sz="0" w:space="0" w:color="auto"/>
            <w:left w:val="none" w:sz="0" w:space="0" w:color="auto"/>
            <w:bottom w:val="none" w:sz="0" w:space="0" w:color="auto"/>
            <w:right w:val="none" w:sz="0" w:space="0" w:color="auto"/>
          </w:divBdr>
        </w:div>
        <w:div w:id="196281554">
          <w:marLeft w:val="446"/>
          <w:marRight w:val="0"/>
          <w:marTop w:val="0"/>
          <w:marBottom w:val="0"/>
          <w:divBdr>
            <w:top w:val="none" w:sz="0" w:space="0" w:color="auto"/>
            <w:left w:val="none" w:sz="0" w:space="0" w:color="auto"/>
            <w:bottom w:val="none" w:sz="0" w:space="0" w:color="auto"/>
            <w:right w:val="none" w:sz="0" w:space="0" w:color="auto"/>
          </w:divBdr>
        </w:div>
      </w:divsChild>
    </w:div>
    <w:div w:id="210110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1B884B9ACEAB349B75E65A179001C45" ma:contentTypeVersion="1" ma:contentTypeDescription="Crear nuevo documento." ma:contentTypeScope="" ma:versionID="55837e36f0bdf7a793a6101104371771">
  <xsd:schema xmlns:xsd="http://www.w3.org/2001/XMLSchema" xmlns:xs="http://www.w3.org/2001/XMLSchema" xmlns:p="http://schemas.microsoft.com/office/2006/metadata/properties" xmlns:ns2="1ff709fa-6d6a-449e-a9ef-a200e2783c0e" targetNamespace="http://schemas.microsoft.com/office/2006/metadata/properties" ma:root="true" ma:fieldsID="884c5d8da130f0d3275be904ed535850" ns2:_="">
    <xsd:import namespace="1ff709fa-6d6a-449e-a9ef-a200e2783c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709fa-6d6a-449e-a9ef-a200e2783c0e"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b:Source>
    <b:Tag>Uni14</b:Tag>
    <b:SourceType>Book</b:SourceType>
    <b:Guid>{E1F7C54E-8B60-4BCA-BE0A-CAE9D4D373D8}</b:Guid>
    <b:Title>Proyecto Educativo Intitucional</b:Title>
    <b:Year>2014</b:Year>
    <b:City>Chía, Colombia</b:City>
    <b:Publisher>Universidad de la Sabana</b:Publisher>
    <b:Author>
      <b:Author>
        <b:NameList>
          <b:Person>
            <b:Last>Universidad de La Sabana</b:Last>
          </b:Person>
        </b:NameList>
      </b:Author>
    </b:Author>
    <b:RefOrder>1</b:RefOrder>
  </b:Source>
</b:Sources>
</file>

<file path=customXml/itemProps1.xml><?xml version="1.0" encoding="utf-8"?>
<ds:datastoreItem xmlns:ds="http://schemas.openxmlformats.org/officeDocument/2006/customXml" ds:itemID="{009F8CE0-DF25-41C3-8BDD-975B9B59D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709fa-6d6a-449e-a9ef-a200e2783c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45B50E-EFDC-4C95-A68F-7F7C70A33A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F7FC7E-B173-4DE6-8422-06522EDCDA42}">
  <ds:schemaRefs>
    <ds:schemaRef ds:uri="http://schemas.microsoft.com/sharepoint/v3/contenttype/forms"/>
  </ds:schemaRefs>
</ds:datastoreItem>
</file>

<file path=customXml/itemProps4.xml><?xml version="1.0" encoding="utf-8"?>
<ds:datastoreItem xmlns:ds="http://schemas.openxmlformats.org/officeDocument/2006/customXml" ds:itemID="{BF30E744-6F91-4074-A84E-905520F5D276}">
  <ds:schemaRefs>
    <ds:schemaRef ds:uri="http://schemas.microsoft.com/office/2006/metadata/longProperties"/>
  </ds:schemaRefs>
</ds:datastoreItem>
</file>

<file path=customXml/itemProps5.xml><?xml version="1.0" encoding="utf-8"?>
<ds:datastoreItem xmlns:ds="http://schemas.openxmlformats.org/officeDocument/2006/customXml" ds:itemID="{91D67159-DCCF-4545-AEC8-C6EB4D5E52B5}">
  <ds:schemaRefs>
    <ds:schemaRef ds:uri="http://schemas.microsoft.com/sharepoint/events"/>
  </ds:schemaRefs>
</ds:datastoreItem>
</file>

<file path=customXml/itemProps6.xml><?xml version="1.0" encoding="utf-8"?>
<ds:datastoreItem xmlns:ds="http://schemas.openxmlformats.org/officeDocument/2006/customXml" ds:itemID="{90F18D1A-AC12-4B8E-AD86-E67F4FB8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6654</Words>
  <Characters>36601</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Circular</vt:lpstr>
      <vt:lpstr>Circular</vt:lpstr>
    </vt:vector>
  </TitlesOfParts>
  <Company>Universidad De La Sabana</Company>
  <LinksUpToDate>false</LinksUpToDate>
  <CharactersWithSpaces>43169</CharactersWithSpaces>
  <SharedDoc>false</SharedDoc>
  <HLinks>
    <vt:vector size="300" baseType="variant">
      <vt:variant>
        <vt:i4>1572922</vt:i4>
      </vt:variant>
      <vt:variant>
        <vt:i4>296</vt:i4>
      </vt:variant>
      <vt:variant>
        <vt:i4>0</vt:i4>
      </vt:variant>
      <vt:variant>
        <vt:i4>5</vt:i4>
      </vt:variant>
      <vt:variant>
        <vt:lpwstr/>
      </vt:variant>
      <vt:variant>
        <vt:lpwstr>_Toc491783721</vt:lpwstr>
      </vt:variant>
      <vt:variant>
        <vt:i4>1572922</vt:i4>
      </vt:variant>
      <vt:variant>
        <vt:i4>290</vt:i4>
      </vt:variant>
      <vt:variant>
        <vt:i4>0</vt:i4>
      </vt:variant>
      <vt:variant>
        <vt:i4>5</vt:i4>
      </vt:variant>
      <vt:variant>
        <vt:lpwstr/>
      </vt:variant>
      <vt:variant>
        <vt:lpwstr>_Toc491783720</vt:lpwstr>
      </vt:variant>
      <vt:variant>
        <vt:i4>1769530</vt:i4>
      </vt:variant>
      <vt:variant>
        <vt:i4>284</vt:i4>
      </vt:variant>
      <vt:variant>
        <vt:i4>0</vt:i4>
      </vt:variant>
      <vt:variant>
        <vt:i4>5</vt:i4>
      </vt:variant>
      <vt:variant>
        <vt:lpwstr/>
      </vt:variant>
      <vt:variant>
        <vt:lpwstr>_Toc491783719</vt:lpwstr>
      </vt:variant>
      <vt:variant>
        <vt:i4>1769530</vt:i4>
      </vt:variant>
      <vt:variant>
        <vt:i4>278</vt:i4>
      </vt:variant>
      <vt:variant>
        <vt:i4>0</vt:i4>
      </vt:variant>
      <vt:variant>
        <vt:i4>5</vt:i4>
      </vt:variant>
      <vt:variant>
        <vt:lpwstr/>
      </vt:variant>
      <vt:variant>
        <vt:lpwstr>_Toc491783718</vt:lpwstr>
      </vt:variant>
      <vt:variant>
        <vt:i4>1769530</vt:i4>
      </vt:variant>
      <vt:variant>
        <vt:i4>272</vt:i4>
      </vt:variant>
      <vt:variant>
        <vt:i4>0</vt:i4>
      </vt:variant>
      <vt:variant>
        <vt:i4>5</vt:i4>
      </vt:variant>
      <vt:variant>
        <vt:lpwstr/>
      </vt:variant>
      <vt:variant>
        <vt:lpwstr>_Toc491783717</vt:lpwstr>
      </vt:variant>
      <vt:variant>
        <vt:i4>1769530</vt:i4>
      </vt:variant>
      <vt:variant>
        <vt:i4>266</vt:i4>
      </vt:variant>
      <vt:variant>
        <vt:i4>0</vt:i4>
      </vt:variant>
      <vt:variant>
        <vt:i4>5</vt:i4>
      </vt:variant>
      <vt:variant>
        <vt:lpwstr/>
      </vt:variant>
      <vt:variant>
        <vt:lpwstr>_Toc491783716</vt:lpwstr>
      </vt:variant>
      <vt:variant>
        <vt:i4>1769530</vt:i4>
      </vt:variant>
      <vt:variant>
        <vt:i4>260</vt:i4>
      </vt:variant>
      <vt:variant>
        <vt:i4>0</vt:i4>
      </vt:variant>
      <vt:variant>
        <vt:i4>5</vt:i4>
      </vt:variant>
      <vt:variant>
        <vt:lpwstr/>
      </vt:variant>
      <vt:variant>
        <vt:lpwstr>_Toc491783715</vt:lpwstr>
      </vt:variant>
      <vt:variant>
        <vt:i4>1769530</vt:i4>
      </vt:variant>
      <vt:variant>
        <vt:i4>254</vt:i4>
      </vt:variant>
      <vt:variant>
        <vt:i4>0</vt:i4>
      </vt:variant>
      <vt:variant>
        <vt:i4>5</vt:i4>
      </vt:variant>
      <vt:variant>
        <vt:lpwstr/>
      </vt:variant>
      <vt:variant>
        <vt:lpwstr>_Toc491783714</vt:lpwstr>
      </vt:variant>
      <vt:variant>
        <vt:i4>1769530</vt:i4>
      </vt:variant>
      <vt:variant>
        <vt:i4>248</vt:i4>
      </vt:variant>
      <vt:variant>
        <vt:i4>0</vt:i4>
      </vt:variant>
      <vt:variant>
        <vt:i4>5</vt:i4>
      </vt:variant>
      <vt:variant>
        <vt:lpwstr/>
      </vt:variant>
      <vt:variant>
        <vt:lpwstr>_Toc491783713</vt:lpwstr>
      </vt:variant>
      <vt:variant>
        <vt:i4>1769530</vt:i4>
      </vt:variant>
      <vt:variant>
        <vt:i4>242</vt:i4>
      </vt:variant>
      <vt:variant>
        <vt:i4>0</vt:i4>
      </vt:variant>
      <vt:variant>
        <vt:i4>5</vt:i4>
      </vt:variant>
      <vt:variant>
        <vt:lpwstr/>
      </vt:variant>
      <vt:variant>
        <vt:lpwstr>_Toc491783712</vt:lpwstr>
      </vt:variant>
      <vt:variant>
        <vt:i4>1769530</vt:i4>
      </vt:variant>
      <vt:variant>
        <vt:i4>236</vt:i4>
      </vt:variant>
      <vt:variant>
        <vt:i4>0</vt:i4>
      </vt:variant>
      <vt:variant>
        <vt:i4>5</vt:i4>
      </vt:variant>
      <vt:variant>
        <vt:lpwstr/>
      </vt:variant>
      <vt:variant>
        <vt:lpwstr>_Toc491783711</vt:lpwstr>
      </vt:variant>
      <vt:variant>
        <vt:i4>1769530</vt:i4>
      </vt:variant>
      <vt:variant>
        <vt:i4>230</vt:i4>
      </vt:variant>
      <vt:variant>
        <vt:i4>0</vt:i4>
      </vt:variant>
      <vt:variant>
        <vt:i4>5</vt:i4>
      </vt:variant>
      <vt:variant>
        <vt:lpwstr/>
      </vt:variant>
      <vt:variant>
        <vt:lpwstr>_Toc491783710</vt:lpwstr>
      </vt:variant>
      <vt:variant>
        <vt:i4>1703994</vt:i4>
      </vt:variant>
      <vt:variant>
        <vt:i4>224</vt:i4>
      </vt:variant>
      <vt:variant>
        <vt:i4>0</vt:i4>
      </vt:variant>
      <vt:variant>
        <vt:i4>5</vt:i4>
      </vt:variant>
      <vt:variant>
        <vt:lpwstr/>
      </vt:variant>
      <vt:variant>
        <vt:lpwstr>_Toc491783709</vt:lpwstr>
      </vt:variant>
      <vt:variant>
        <vt:i4>1703994</vt:i4>
      </vt:variant>
      <vt:variant>
        <vt:i4>218</vt:i4>
      </vt:variant>
      <vt:variant>
        <vt:i4>0</vt:i4>
      </vt:variant>
      <vt:variant>
        <vt:i4>5</vt:i4>
      </vt:variant>
      <vt:variant>
        <vt:lpwstr/>
      </vt:variant>
      <vt:variant>
        <vt:lpwstr>_Toc491783708</vt:lpwstr>
      </vt:variant>
      <vt:variant>
        <vt:i4>1703994</vt:i4>
      </vt:variant>
      <vt:variant>
        <vt:i4>212</vt:i4>
      </vt:variant>
      <vt:variant>
        <vt:i4>0</vt:i4>
      </vt:variant>
      <vt:variant>
        <vt:i4>5</vt:i4>
      </vt:variant>
      <vt:variant>
        <vt:lpwstr/>
      </vt:variant>
      <vt:variant>
        <vt:lpwstr>_Toc491783707</vt:lpwstr>
      </vt:variant>
      <vt:variant>
        <vt:i4>1703994</vt:i4>
      </vt:variant>
      <vt:variant>
        <vt:i4>206</vt:i4>
      </vt:variant>
      <vt:variant>
        <vt:i4>0</vt:i4>
      </vt:variant>
      <vt:variant>
        <vt:i4>5</vt:i4>
      </vt:variant>
      <vt:variant>
        <vt:lpwstr/>
      </vt:variant>
      <vt:variant>
        <vt:lpwstr>_Toc491783706</vt:lpwstr>
      </vt:variant>
      <vt:variant>
        <vt:i4>1703994</vt:i4>
      </vt:variant>
      <vt:variant>
        <vt:i4>200</vt:i4>
      </vt:variant>
      <vt:variant>
        <vt:i4>0</vt:i4>
      </vt:variant>
      <vt:variant>
        <vt:i4>5</vt:i4>
      </vt:variant>
      <vt:variant>
        <vt:lpwstr/>
      </vt:variant>
      <vt:variant>
        <vt:lpwstr>_Toc491783705</vt:lpwstr>
      </vt:variant>
      <vt:variant>
        <vt:i4>1703994</vt:i4>
      </vt:variant>
      <vt:variant>
        <vt:i4>194</vt:i4>
      </vt:variant>
      <vt:variant>
        <vt:i4>0</vt:i4>
      </vt:variant>
      <vt:variant>
        <vt:i4>5</vt:i4>
      </vt:variant>
      <vt:variant>
        <vt:lpwstr/>
      </vt:variant>
      <vt:variant>
        <vt:lpwstr>_Toc491783704</vt:lpwstr>
      </vt:variant>
      <vt:variant>
        <vt:i4>1703994</vt:i4>
      </vt:variant>
      <vt:variant>
        <vt:i4>188</vt:i4>
      </vt:variant>
      <vt:variant>
        <vt:i4>0</vt:i4>
      </vt:variant>
      <vt:variant>
        <vt:i4>5</vt:i4>
      </vt:variant>
      <vt:variant>
        <vt:lpwstr/>
      </vt:variant>
      <vt:variant>
        <vt:lpwstr>_Toc491783703</vt:lpwstr>
      </vt:variant>
      <vt:variant>
        <vt:i4>1703994</vt:i4>
      </vt:variant>
      <vt:variant>
        <vt:i4>182</vt:i4>
      </vt:variant>
      <vt:variant>
        <vt:i4>0</vt:i4>
      </vt:variant>
      <vt:variant>
        <vt:i4>5</vt:i4>
      </vt:variant>
      <vt:variant>
        <vt:lpwstr/>
      </vt:variant>
      <vt:variant>
        <vt:lpwstr>_Toc491783702</vt:lpwstr>
      </vt:variant>
      <vt:variant>
        <vt:i4>1703994</vt:i4>
      </vt:variant>
      <vt:variant>
        <vt:i4>176</vt:i4>
      </vt:variant>
      <vt:variant>
        <vt:i4>0</vt:i4>
      </vt:variant>
      <vt:variant>
        <vt:i4>5</vt:i4>
      </vt:variant>
      <vt:variant>
        <vt:lpwstr/>
      </vt:variant>
      <vt:variant>
        <vt:lpwstr>_Toc491783701</vt:lpwstr>
      </vt:variant>
      <vt:variant>
        <vt:i4>1703994</vt:i4>
      </vt:variant>
      <vt:variant>
        <vt:i4>170</vt:i4>
      </vt:variant>
      <vt:variant>
        <vt:i4>0</vt:i4>
      </vt:variant>
      <vt:variant>
        <vt:i4>5</vt:i4>
      </vt:variant>
      <vt:variant>
        <vt:lpwstr/>
      </vt:variant>
      <vt:variant>
        <vt:lpwstr>_Toc491783700</vt:lpwstr>
      </vt:variant>
      <vt:variant>
        <vt:i4>1245243</vt:i4>
      </vt:variant>
      <vt:variant>
        <vt:i4>164</vt:i4>
      </vt:variant>
      <vt:variant>
        <vt:i4>0</vt:i4>
      </vt:variant>
      <vt:variant>
        <vt:i4>5</vt:i4>
      </vt:variant>
      <vt:variant>
        <vt:lpwstr/>
      </vt:variant>
      <vt:variant>
        <vt:lpwstr>_Toc491783699</vt:lpwstr>
      </vt:variant>
      <vt:variant>
        <vt:i4>1245243</vt:i4>
      </vt:variant>
      <vt:variant>
        <vt:i4>158</vt:i4>
      </vt:variant>
      <vt:variant>
        <vt:i4>0</vt:i4>
      </vt:variant>
      <vt:variant>
        <vt:i4>5</vt:i4>
      </vt:variant>
      <vt:variant>
        <vt:lpwstr/>
      </vt:variant>
      <vt:variant>
        <vt:lpwstr>_Toc491783698</vt:lpwstr>
      </vt:variant>
      <vt:variant>
        <vt:i4>1245243</vt:i4>
      </vt:variant>
      <vt:variant>
        <vt:i4>152</vt:i4>
      </vt:variant>
      <vt:variant>
        <vt:i4>0</vt:i4>
      </vt:variant>
      <vt:variant>
        <vt:i4>5</vt:i4>
      </vt:variant>
      <vt:variant>
        <vt:lpwstr/>
      </vt:variant>
      <vt:variant>
        <vt:lpwstr>_Toc491783697</vt:lpwstr>
      </vt:variant>
      <vt:variant>
        <vt:i4>1245243</vt:i4>
      </vt:variant>
      <vt:variant>
        <vt:i4>146</vt:i4>
      </vt:variant>
      <vt:variant>
        <vt:i4>0</vt:i4>
      </vt:variant>
      <vt:variant>
        <vt:i4>5</vt:i4>
      </vt:variant>
      <vt:variant>
        <vt:lpwstr/>
      </vt:variant>
      <vt:variant>
        <vt:lpwstr>_Toc491783696</vt:lpwstr>
      </vt:variant>
      <vt:variant>
        <vt:i4>1245243</vt:i4>
      </vt:variant>
      <vt:variant>
        <vt:i4>140</vt:i4>
      </vt:variant>
      <vt:variant>
        <vt:i4>0</vt:i4>
      </vt:variant>
      <vt:variant>
        <vt:i4>5</vt:i4>
      </vt:variant>
      <vt:variant>
        <vt:lpwstr/>
      </vt:variant>
      <vt:variant>
        <vt:lpwstr>_Toc491783695</vt:lpwstr>
      </vt:variant>
      <vt:variant>
        <vt:i4>1245243</vt:i4>
      </vt:variant>
      <vt:variant>
        <vt:i4>134</vt:i4>
      </vt:variant>
      <vt:variant>
        <vt:i4>0</vt:i4>
      </vt:variant>
      <vt:variant>
        <vt:i4>5</vt:i4>
      </vt:variant>
      <vt:variant>
        <vt:lpwstr/>
      </vt:variant>
      <vt:variant>
        <vt:lpwstr>_Toc491783694</vt:lpwstr>
      </vt:variant>
      <vt:variant>
        <vt:i4>1245243</vt:i4>
      </vt:variant>
      <vt:variant>
        <vt:i4>128</vt:i4>
      </vt:variant>
      <vt:variant>
        <vt:i4>0</vt:i4>
      </vt:variant>
      <vt:variant>
        <vt:i4>5</vt:i4>
      </vt:variant>
      <vt:variant>
        <vt:lpwstr/>
      </vt:variant>
      <vt:variant>
        <vt:lpwstr>_Toc491783693</vt:lpwstr>
      </vt:variant>
      <vt:variant>
        <vt:i4>1245243</vt:i4>
      </vt:variant>
      <vt:variant>
        <vt:i4>122</vt:i4>
      </vt:variant>
      <vt:variant>
        <vt:i4>0</vt:i4>
      </vt:variant>
      <vt:variant>
        <vt:i4>5</vt:i4>
      </vt:variant>
      <vt:variant>
        <vt:lpwstr/>
      </vt:variant>
      <vt:variant>
        <vt:lpwstr>_Toc491783692</vt:lpwstr>
      </vt:variant>
      <vt:variant>
        <vt:i4>1245243</vt:i4>
      </vt:variant>
      <vt:variant>
        <vt:i4>116</vt:i4>
      </vt:variant>
      <vt:variant>
        <vt:i4>0</vt:i4>
      </vt:variant>
      <vt:variant>
        <vt:i4>5</vt:i4>
      </vt:variant>
      <vt:variant>
        <vt:lpwstr/>
      </vt:variant>
      <vt:variant>
        <vt:lpwstr>_Toc491783691</vt:lpwstr>
      </vt:variant>
      <vt:variant>
        <vt:i4>1245243</vt:i4>
      </vt:variant>
      <vt:variant>
        <vt:i4>110</vt:i4>
      </vt:variant>
      <vt:variant>
        <vt:i4>0</vt:i4>
      </vt:variant>
      <vt:variant>
        <vt:i4>5</vt:i4>
      </vt:variant>
      <vt:variant>
        <vt:lpwstr/>
      </vt:variant>
      <vt:variant>
        <vt:lpwstr>_Toc491783690</vt:lpwstr>
      </vt:variant>
      <vt:variant>
        <vt:i4>1179707</vt:i4>
      </vt:variant>
      <vt:variant>
        <vt:i4>104</vt:i4>
      </vt:variant>
      <vt:variant>
        <vt:i4>0</vt:i4>
      </vt:variant>
      <vt:variant>
        <vt:i4>5</vt:i4>
      </vt:variant>
      <vt:variant>
        <vt:lpwstr/>
      </vt:variant>
      <vt:variant>
        <vt:lpwstr>_Toc491783689</vt:lpwstr>
      </vt:variant>
      <vt:variant>
        <vt:i4>1179707</vt:i4>
      </vt:variant>
      <vt:variant>
        <vt:i4>98</vt:i4>
      </vt:variant>
      <vt:variant>
        <vt:i4>0</vt:i4>
      </vt:variant>
      <vt:variant>
        <vt:i4>5</vt:i4>
      </vt:variant>
      <vt:variant>
        <vt:lpwstr/>
      </vt:variant>
      <vt:variant>
        <vt:lpwstr>_Toc491783688</vt:lpwstr>
      </vt:variant>
      <vt:variant>
        <vt:i4>1179707</vt:i4>
      </vt:variant>
      <vt:variant>
        <vt:i4>92</vt:i4>
      </vt:variant>
      <vt:variant>
        <vt:i4>0</vt:i4>
      </vt:variant>
      <vt:variant>
        <vt:i4>5</vt:i4>
      </vt:variant>
      <vt:variant>
        <vt:lpwstr/>
      </vt:variant>
      <vt:variant>
        <vt:lpwstr>_Toc491783687</vt:lpwstr>
      </vt:variant>
      <vt:variant>
        <vt:i4>1179707</vt:i4>
      </vt:variant>
      <vt:variant>
        <vt:i4>86</vt:i4>
      </vt:variant>
      <vt:variant>
        <vt:i4>0</vt:i4>
      </vt:variant>
      <vt:variant>
        <vt:i4>5</vt:i4>
      </vt:variant>
      <vt:variant>
        <vt:lpwstr/>
      </vt:variant>
      <vt:variant>
        <vt:lpwstr>_Toc491783686</vt:lpwstr>
      </vt:variant>
      <vt:variant>
        <vt:i4>1179707</vt:i4>
      </vt:variant>
      <vt:variant>
        <vt:i4>80</vt:i4>
      </vt:variant>
      <vt:variant>
        <vt:i4>0</vt:i4>
      </vt:variant>
      <vt:variant>
        <vt:i4>5</vt:i4>
      </vt:variant>
      <vt:variant>
        <vt:lpwstr/>
      </vt:variant>
      <vt:variant>
        <vt:lpwstr>_Toc491783685</vt:lpwstr>
      </vt:variant>
      <vt:variant>
        <vt:i4>1179707</vt:i4>
      </vt:variant>
      <vt:variant>
        <vt:i4>74</vt:i4>
      </vt:variant>
      <vt:variant>
        <vt:i4>0</vt:i4>
      </vt:variant>
      <vt:variant>
        <vt:i4>5</vt:i4>
      </vt:variant>
      <vt:variant>
        <vt:lpwstr/>
      </vt:variant>
      <vt:variant>
        <vt:lpwstr>_Toc491783684</vt:lpwstr>
      </vt:variant>
      <vt:variant>
        <vt:i4>1179707</vt:i4>
      </vt:variant>
      <vt:variant>
        <vt:i4>68</vt:i4>
      </vt:variant>
      <vt:variant>
        <vt:i4>0</vt:i4>
      </vt:variant>
      <vt:variant>
        <vt:i4>5</vt:i4>
      </vt:variant>
      <vt:variant>
        <vt:lpwstr/>
      </vt:variant>
      <vt:variant>
        <vt:lpwstr>_Toc491783683</vt:lpwstr>
      </vt:variant>
      <vt:variant>
        <vt:i4>1179707</vt:i4>
      </vt:variant>
      <vt:variant>
        <vt:i4>62</vt:i4>
      </vt:variant>
      <vt:variant>
        <vt:i4>0</vt:i4>
      </vt:variant>
      <vt:variant>
        <vt:i4>5</vt:i4>
      </vt:variant>
      <vt:variant>
        <vt:lpwstr/>
      </vt:variant>
      <vt:variant>
        <vt:lpwstr>_Toc491783682</vt:lpwstr>
      </vt:variant>
      <vt:variant>
        <vt:i4>1179707</vt:i4>
      </vt:variant>
      <vt:variant>
        <vt:i4>56</vt:i4>
      </vt:variant>
      <vt:variant>
        <vt:i4>0</vt:i4>
      </vt:variant>
      <vt:variant>
        <vt:i4>5</vt:i4>
      </vt:variant>
      <vt:variant>
        <vt:lpwstr/>
      </vt:variant>
      <vt:variant>
        <vt:lpwstr>_Toc491783681</vt:lpwstr>
      </vt:variant>
      <vt:variant>
        <vt:i4>1179707</vt:i4>
      </vt:variant>
      <vt:variant>
        <vt:i4>50</vt:i4>
      </vt:variant>
      <vt:variant>
        <vt:i4>0</vt:i4>
      </vt:variant>
      <vt:variant>
        <vt:i4>5</vt:i4>
      </vt:variant>
      <vt:variant>
        <vt:lpwstr/>
      </vt:variant>
      <vt:variant>
        <vt:lpwstr>_Toc491783680</vt:lpwstr>
      </vt:variant>
      <vt:variant>
        <vt:i4>1900603</vt:i4>
      </vt:variant>
      <vt:variant>
        <vt:i4>44</vt:i4>
      </vt:variant>
      <vt:variant>
        <vt:i4>0</vt:i4>
      </vt:variant>
      <vt:variant>
        <vt:i4>5</vt:i4>
      </vt:variant>
      <vt:variant>
        <vt:lpwstr/>
      </vt:variant>
      <vt:variant>
        <vt:lpwstr>_Toc491783679</vt:lpwstr>
      </vt:variant>
      <vt:variant>
        <vt:i4>1900603</vt:i4>
      </vt:variant>
      <vt:variant>
        <vt:i4>38</vt:i4>
      </vt:variant>
      <vt:variant>
        <vt:i4>0</vt:i4>
      </vt:variant>
      <vt:variant>
        <vt:i4>5</vt:i4>
      </vt:variant>
      <vt:variant>
        <vt:lpwstr/>
      </vt:variant>
      <vt:variant>
        <vt:lpwstr>_Toc491783678</vt:lpwstr>
      </vt:variant>
      <vt:variant>
        <vt:i4>1900603</vt:i4>
      </vt:variant>
      <vt:variant>
        <vt:i4>32</vt:i4>
      </vt:variant>
      <vt:variant>
        <vt:i4>0</vt:i4>
      </vt:variant>
      <vt:variant>
        <vt:i4>5</vt:i4>
      </vt:variant>
      <vt:variant>
        <vt:lpwstr/>
      </vt:variant>
      <vt:variant>
        <vt:lpwstr>_Toc491783677</vt:lpwstr>
      </vt:variant>
      <vt:variant>
        <vt:i4>1900603</vt:i4>
      </vt:variant>
      <vt:variant>
        <vt:i4>26</vt:i4>
      </vt:variant>
      <vt:variant>
        <vt:i4>0</vt:i4>
      </vt:variant>
      <vt:variant>
        <vt:i4>5</vt:i4>
      </vt:variant>
      <vt:variant>
        <vt:lpwstr/>
      </vt:variant>
      <vt:variant>
        <vt:lpwstr>_Toc491783676</vt:lpwstr>
      </vt:variant>
      <vt:variant>
        <vt:i4>1900603</vt:i4>
      </vt:variant>
      <vt:variant>
        <vt:i4>20</vt:i4>
      </vt:variant>
      <vt:variant>
        <vt:i4>0</vt:i4>
      </vt:variant>
      <vt:variant>
        <vt:i4>5</vt:i4>
      </vt:variant>
      <vt:variant>
        <vt:lpwstr/>
      </vt:variant>
      <vt:variant>
        <vt:lpwstr>_Toc491783675</vt:lpwstr>
      </vt:variant>
      <vt:variant>
        <vt:i4>1900603</vt:i4>
      </vt:variant>
      <vt:variant>
        <vt:i4>14</vt:i4>
      </vt:variant>
      <vt:variant>
        <vt:i4>0</vt:i4>
      </vt:variant>
      <vt:variant>
        <vt:i4>5</vt:i4>
      </vt:variant>
      <vt:variant>
        <vt:lpwstr/>
      </vt:variant>
      <vt:variant>
        <vt:lpwstr>_Toc491783674</vt:lpwstr>
      </vt:variant>
      <vt:variant>
        <vt:i4>1900603</vt:i4>
      </vt:variant>
      <vt:variant>
        <vt:i4>8</vt:i4>
      </vt:variant>
      <vt:variant>
        <vt:i4>0</vt:i4>
      </vt:variant>
      <vt:variant>
        <vt:i4>5</vt:i4>
      </vt:variant>
      <vt:variant>
        <vt:lpwstr/>
      </vt:variant>
      <vt:variant>
        <vt:lpwstr>_Toc491783673</vt:lpwstr>
      </vt:variant>
      <vt:variant>
        <vt:i4>1900603</vt:i4>
      </vt:variant>
      <vt:variant>
        <vt:i4>2</vt:i4>
      </vt:variant>
      <vt:variant>
        <vt:i4>0</vt:i4>
      </vt:variant>
      <vt:variant>
        <vt:i4>5</vt:i4>
      </vt:variant>
      <vt:variant>
        <vt:lpwstr/>
      </vt:variant>
      <vt:variant>
        <vt:lpwstr>_Toc491783672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Circular</dc:title>
  <dc:subject/>
  <dc:creator>Redes Y Soporte</dc:creator>
  <cp:keywords/>
  <cp:lastModifiedBy>Maria Elvira Martinez Acuna</cp:lastModifiedBy>
  <cp:revision>2</cp:revision>
  <cp:lastPrinted>2017-08-29T19:48:00Z</cp:lastPrinted>
  <dcterms:created xsi:type="dcterms:W3CDTF">2021-11-23T15:58:00Z</dcterms:created>
  <dcterms:modified xsi:type="dcterms:W3CDTF">2021-11-23T15:58:00Z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1000.00000000000</vt:lpwstr>
  </property>
  <property fmtid="{D5CDD505-2E9C-101B-9397-08002B2CF9AE}" pid="3" name="Audiencias de destino">
    <vt:lpwstr/>
  </property>
  <property fmtid="{D5CDD505-2E9C-101B-9397-08002B2CF9AE}" pid="4" name="_dlc_DocId">
    <vt:lpwstr>5CJVHRM7X7WS-1775-8057</vt:lpwstr>
  </property>
  <property fmtid="{D5CDD505-2E9C-101B-9397-08002B2CF9AE}" pid="5" name="_dlc_DocIdItemGuid">
    <vt:lpwstr>48236d61-b294-42d6-9813-dc9358062dbd</vt:lpwstr>
  </property>
  <property fmtid="{D5CDD505-2E9C-101B-9397-08002B2CF9AE}" pid="6" name="_dlc_DocIdUrl">
    <vt:lpwstr>https://portalservicios.unisabana.edu.co/Dcurriculo/_layouts/15/DocIdRedir.aspx?ID=5CJVHRM7X7WS-1775-8057, 5CJVHRM7X7WS-1775-8057</vt:lpwstr>
  </property>
  <property fmtid="{D5CDD505-2E9C-101B-9397-08002B2CF9AE}" pid="7" name="Tipo de Documento">
    <vt:lpwstr>Circulares</vt:lpwstr>
  </property>
</Properties>
</file>